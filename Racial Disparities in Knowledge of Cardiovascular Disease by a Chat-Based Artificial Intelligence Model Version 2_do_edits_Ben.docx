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DAA87B" w14:textId="77777777" w:rsidR="00C66731" w:rsidRPr="002A6AD1" w:rsidRDefault="00C66731" w:rsidP="00C66731">
      <w:pPr>
        <w:spacing w:line="360" w:lineRule="auto"/>
        <w:rPr>
          <w:rFonts w:ascii="Times New Roman" w:hAnsi="Times New Roman" w:cs="Times New Roman"/>
          <w:b/>
          <w:bCs/>
          <w:kern w:val="0"/>
          <w:u w:val="single"/>
          <w:lang w:val="en-US"/>
        </w:rPr>
      </w:pPr>
      <w:r w:rsidRPr="002A6AD1">
        <w:rPr>
          <w:rFonts w:ascii="Times New Roman" w:hAnsi="Times New Roman" w:cs="Times New Roman"/>
          <w:b/>
          <w:bCs/>
          <w:kern w:val="0"/>
          <w:u w:val="single"/>
          <w:lang w:val="en-US"/>
        </w:rPr>
        <w:t>Racial Disparities in Knowledge of Cardiovascular Disease by a Chat-Based Artificial Intelligence Model.</w:t>
      </w:r>
    </w:p>
    <w:p w14:paraId="2F7E32ED" w14:textId="77777777" w:rsidR="00C66731" w:rsidRPr="00386231" w:rsidRDefault="00C66731" w:rsidP="00C66731">
      <w:pPr>
        <w:spacing w:line="360" w:lineRule="auto"/>
        <w:rPr>
          <w:rFonts w:ascii="Times New Roman" w:hAnsi="Times New Roman" w:cs="Times New Roman"/>
          <w:kern w:val="0"/>
          <w:lang w:val="en-US"/>
        </w:rPr>
      </w:pPr>
    </w:p>
    <w:p w14:paraId="17748970" w14:textId="77777777" w:rsidR="00C66731" w:rsidRPr="002A6AD1" w:rsidRDefault="00C66731" w:rsidP="00C66731">
      <w:pPr>
        <w:spacing w:line="360" w:lineRule="auto"/>
        <w:rPr>
          <w:rFonts w:ascii="Times New Roman" w:hAnsi="Times New Roman" w:cs="Times New Roman"/>
          <w:kern w:val="0"/>
          <w:vertAlign w:val="superscript"/>
          <w:lang w:val="en-US"/>
        </w:rPr>
      </w:pPr>
      <w:r w:rsidRPr="002A6AD1">
        <w:rPr>
          <w:rFonts w:ascii="Times New Roman" w:hAnsi="Times New Roman" w:cs="Times New Roman"/>
          <w:kern w:val="0"/>
          <w:lang w:val="en-US"/>
        </w:rPr>
        <w:t xml:space="preserve">O. Benjamin </w:t>
      </w:r>
      <w:proofErr w:type="spellStart"/>
      <w:r w:rsidRPr="002A6AD1">
        <w:rPr>
          <w:rFonts w:ascii="Times New Roman" w:hAnsi="Times New Roman" w:cs="Times New Roman"/>
          <w:kern w:val="0"/>
          <w:lang w:val="en-US"/>
        </w:rPr>
        <w:t>Eromosele</w:t>
      </w:r>
      <w:proofErr w:type="spellEnd"/>
      <w:r w:rsidRPr="002A6AD1">
        <w:rPr>
          <w:rFonts w:ascii="Times New Roman" w:hAnsi="Times New Roman" w:cs="Times New Roman"/>
          <w:kern w:val="0"/>
          <w:lang w:val="en-US"/>
        </w:rPr>
        <w:t>, MD</w:t>
      </w:r>
      <w:r w:rsidRPr="002A6AD1">
        <w:rPr>
          <w:rFonts w:ascii="Times New Roman" w:hAnsi="Times New Roman" w:cs="Times New Roman"/>
          <w:kern w:val="0"/>
          <w:vertAlign w:val="superscript"/>
          <w:lang w:val="en-US"/>
        </w:rPr>
        <w:t>1</w:t>
      </w:r>
      <w:r w:rsidRPr="002A6AD1">
        <w:rPr>
          <w:rFonts w:ascii="Times New Roman" w:hAnsi="Times New Roman" w:cs="Times New Roman"/>
          <w:kern w:val="0"/>
          <w:lang w:val="en-US"/>
        </w:rPr>
        <w:t>; Temitope Sobodu</w:t>
      </w:r>
      <w:r w:rsidRPr="002A6AD1">
        <w:rPr>
          <w:rFonts w:ascii="Times New Roman" w:hAnsi="Times New Roman" w:cs="Times New Roman"/>
          <w:kern w:val="0"/>
          <w:vertAlign w:val="superscript"/>
          <w:lang w:val="en-US"/>
        </w:rPr>
        <w:t>2</w:t>
      </w:r>
      <w:r w:rsidRPr="002A6AD1">
        <w:rPr>
          <w:rFonts w:ascii="Times New Roman" w:hAnsi="Times New Roman" w:cs="Times New Roman"/>
          <w:kern w:val="0"/>
          <w:lang w:val="en-US"/>
        </w:rPr>
        <w:t xml:space="preserve">; </w:t>
      </w:r>
      <w:proofErr w:type="spellStart"/>
      <w:r w:rsidRPr="00386231">
        <w:rPr>
          <w:rFonts w:ascii="Times New Roman" w:hAnsi="Times New Roman" w:cs="Times New Roman"/>
          <w:kern w:val="0"/>
          <w:lang w:val="en-US"/>
        </w:rPr>
        <w:t>Olakeyede</w:t>
      </w:r>
      <w:proofErr w:type="spellEnd"/>
      <w:r w:rsidRPr="00386231">
        <w:rPr>
          <w:rFonts w:ascii="Times New Roman" w:hAnsi="Times New Roman" w:cs="Times New Roman"/>
          <w:kern w:val="0"/>
          <w:lang w:val="en-US"/>
        </w:rPr>
        <w:t xml:space="preserve"> Olayinka</w:t>
      </w:r>
      <w:r w:rsidRPr="00386231">
        <w:rPr>
          <w:rFonts w:ascii="Times New Roman" w:hAnsi="Times New Roman" w:cs="Times New Roman"/>
          <w:kern w:val="0"/>
          <w:vertAlign w:val="superscript"/>
          <w:lang w:val="en-US"/>
        </w:rPr>
        <w:t>3</w:t>
      </w:r>
      <w:r w:rsidRPr="00386231">
        <w:rPr>
          <w:rFonts w:ascii="Times New Roman" w:hAnsi="Times New Roman" w:cs="Times New Roman"/>
          <w:kern w:val="0"/>
          <w:lang w:val="en-US"/>
        </w:rPr>
        <w:t xml:space="preserve">, </w:t>
      </w:r>
      <w:r w:rsidRPr="002A6AD1">
        <w:rPr>
          <w:rFonts w:ascii="Times New Roman" w:hAnsi="Times New Roman" w:cs="Times New Roman"/>
          <w:kern w:val="0"/>
          <w:lang w:val="en-US"/>
        </w:rPr>
        <w:t>and David Ouyang, MD</w:t>
      </w:r>
      <w:r>
        <w:rPr>
          <w:rFonts w:ascii="Times New Roman" w:hAnsi="Times New Roman" w:cs="Times New Roman"/>
          <w:kern w:val="0"/>
          <w:vertAlign w:val="superscript"/>
          <w:lang w:val="en-US"/>
        </w:rPr>
        <w:t>4</w:t>
      </w:r>
      <w:r w:rsidRPr="002A6AD1">
        <w:rPr>
          <w:rFonts w:ascii="Times New Roman" w:hAnsi="Times New Roman" w:cs="Times New Roman"/>
          <w:kern w:val="0"/>
          <w:lang w:val="en-US"/>
        </w:rPr>
        <w:t>.</w:t>
      </w:r>
    </w:p>
    <w:p w14:paraId="6CC95145" w14:textId="77777777" w:rsidR="00C66731" w:rsidRPr="002A6AD1" w:rsidRDefault="00C66731" w:rsidP="00C66731">
      <w:pPr>
        <w:spacing w:line="360" w:lineRule="auto"/>
        <w:rPr>
          <w:rFonts w:ascii="Times New Roman" w:hAnsi="Times New Roman" w:cs="Times New Roman"/>
        </w:rPr>
      </w:pPr>
    </w:p>
    <w:p w14:paraId="023FBE21" w14:textId="77777777" w:rsidR="00C66731" w:rsidRPr="002A6AD1" w:rsidRDefault="00C66731" w:rsidP="00C66731">
      <w:pPr>
        <w:spacing w:line="360" w:lineRule="auto"/>
        <w:rPr>
          <w:rFonts w:ascii="Times New Roman" w:hAnsi="Times New Roman" w:cs="Times New Roman"/>
        </w:rPr>
      </w:pPr>
      <w:r w:rsidRPr="002A6AD1">
        <w:rPr>
          <w:rFonts w:ascii="Times New Roman" w:hAnsi="Times New Roman" w:cs="Times New Roman"/>
          <w:vertAlign w:val="superscript"/>
        </w:rPr>
        <w:t xml:space="preserve">1 </w:t>
      </w:r>
      <w:r w:rsidRPr="002A6AD1">
        <w:rPr>
          <w:rFonts w:ascii="Times New Roman" w:hAnsi="Times New Roman" w:cs="Times New Roman"/>
        </w:rPr>
        <w:t>Department of Medicine, Boston University/Boston Medical Center, Boston, MA 02118</w:t>
      </w:r>
    </w:p>
    <w:p w14:paraId="626DA76B" w14:textId="77777777" w:rsidR="00C66731" w:rsidRPr="00386231" w:rsidRDefault="00C66731" w:rsidP="00C66731">
      <w:pPr>
        <w:spacing w:line="360" w:lineRule="auto"/>
        <w:rPr>
          <w:rFonts w:ascii="Times New Roman" w:hAnsi="Times New Roman" w:cs="Times New Roman"/>
        </w:rPr>
      </w:pPr>
      <w:r w:rsidRPr="002A6AD1">
        <w:rPr>
          <w:rFonts w:ascii="Times New Roman" w:hAnsi="Times New Roman" w:cs="Times New Roman"/>
          <w:vertAlign w:val="superscript"/>
        </w:rPr>
        <w:t xml:space="preserve">2 </w:t>
      </w:r>
      <w:r w:rsidRPr="002A6AD1">
        <w:rPr>
          <w:rFonts w:ascii="Times New Roman" w:hAnsi="Times New Roman" w:cs="Times New Roman"/>
        </w:rPr>
        <w:t>Doctor of Pharmacology Candidate, Massachusetts College of Pharmacy and Health Sciences/Harvard Medical School Visiting Ph.D. Student</w:t>
      </w:r>
    </w:p>
    <w:p w14:paraId="23BC8CE4" w14:textId="77777777" w:rsidR="00C66731" w:rsidRPr="002A6AD1" w:rsidRDefault="00C66731" w:rsidP="00C66731">
      <w:pPr>
        <w:spacing w:line="360" w:lineRule="auto"/>
        <w:rPr>
          <w:rFonts w:ascii="Times New Roman" w:hAnsi="Times New Roman" w:cs="Times New Roman"/>
        </w:rPr>
      </w:pPr>
      <w:r w:rsidRPr="00386231">
        <w:rPr>
          <w:rFonts w:ascii="Times New Roman" w:hAnsi="Times New Roman" w:cs="Times New Roman"/>
          <w:vertAlign w:val="superscript"/>
        </w:rPr>
        <w:t xml:space="preserve">3 </w:t>
      </w:r>
      <w:r w:rsidRPr="00386231">
        <w:rPr>
          <w:rFonts w:ascii="Times New Roman" w:hAnsi="Times New Roman" w:cs="Times New Roman"/>
        </w:rPr>
        <w:t>Hinge Health, San Francisco, CA 94105</w:t>
      </w:r>
    </w:p>
    <w:p w14:paraId="1375C938" w14:textId="77777777" w:rsidR="00C66731" w:rsidRPr="002A6AD1" w:rsidRDefault="00C66731" w:rsidP="00C66731">
      <w:pPr>
        <w:spacing w:line="360" w:lineRule="auto"/>
        <w:rPr>
          <w:rFonts w:ascii="Times New Roman" w:hAnsi="Times New Roman" w:cs="Times New Roman"/>
        </w:rPr>
      </w:pPr>
      <w:r w:rsidRPr="00386231">
        <w:rPr>
          <w:rFonts w:ascii="Times New Roman" w:hAnsi="Times New Roman" w:cs="Times New Roman"/>
          <w:vertAlign w:val="superscript"/>
        </w:rPr>
        <w:t>4</w:t>
      </w:r>
      <w:r w:rsidRPr="002A6AD1">
        <w:rPr>
          <w:rFonts w:ascii="Times New Roman" w:hAnsi="Times New Roman" w:cs="Times New Roman"/>
          <w:vertAlign w:val="superscript"/>
        </w:rPr>
        <w:t xml:space="preserve"> </w:t>
      </w:r>
      <w:r w:rsidRPr="002A6AD1">
        <w:rPr>
          <w:rFonts w:ascii="Times New Roman" w:hAnsi="Times New Roman" w:cs="Times New Roman"/>
        </w:rPr>
        <w:t>Smidt Heart Institute, Cedars Sinai, Los Angeles, CA 90048</w:t>
      </w:r>
    </w:p>
    <w:p w14:paraId="28B51A46" w14:textId="77777777" w:rsidR="00C66731" w:rsidRPr="002A6AD1" w:rsidRDefault="00C66731" w:rsidP="00C66731">
      <w:pPr>
        <w:spacing w:line="360" w:lineRule="auto"/>
        <w:rPr>
          <w:rFonts w:ascii="Times New Roman" w:hAnsi="Times New Roman" w:cs="Times New Roman"/>
        </w:rPr>
      </w:pPr>
    </w:p>
    <w:p w14:paraId="46BDBA5C" w14:textId="77777777" w:rsidR="00C66731" w:rsidRPr="002A6AD1" w:rsidRDefault="00C66731" w:rsidP="00C66731">
      <w:pPr>
        <w:spacing w:line="360" w:lineRule="auto"/>
        <w:rPr>
          <w:rFonts w:ascii="Times New Roman" w:hAnsi="Times New Roman" w:cs="Times New Roman"/>
        </w:rPr>
      </w:pPr>
    </w:p>
    <w:p w14:paraId="77A32779" w14:textId="77777777" w:rsidR="00C66731" w:rsidRPr="002A6AD1" w:rsidRDefault="00C66731" w:rsidP="00C66731">
      <w:pPr>
        <w:spacing w:line="360" w:lineRule="auto"/>
        <w:rPr>
          <w:rFonts w:ascii="Times New Roman" w:hAnsi="Times New Roman" w:cs="Times New Roman"/>
        </w:rPr>
      </w:pPr>
    </w:p>
    <w:p w14:paraId="492E34CF" w14:textId="77777777" w:rsidR="00C66731" w:rsidRPr="002A6AD1" w:rsidRDefault="00C66731" w:rsidP="00C66731">
      <w:pPr>
        <w:spacing w:line="360" w:lineRule="auto"/>
        <w:rPr>
          <w:rFonts w:ascii="Times New Roman" w:hAnsi="Times New Roman" w:cs="Times New Roman"/>
        </w:rPr>
      </w:pPr>
    </w:p>
    <w:p w14:paraId="0CACB99A" w14:textId="77777777" w:rsidR="00C66731" w:rsidRPr="002A6AD1" w:rsidRDefault="00C66731" w:rsidP="00C66731">
      <w:pPr>
        <w:spacing w:line="360" w:lineRule="auto"/>
        <w:rPr>
          <w:rFonts w:ascii="Times New Roman" w:hAnsi="Times New Roman" w:cs="Times New Roman"/>
        </w:rPr>
      </w:pPr>
    </w:p>
    <w:p w14:paraId="5958F899" w14:textId="77777777" w:rsidR="00C66731" w:rsidRPr="002A6AD1" w:rsidRDefault="00C66731" w:rsidP="00C66731">
      <w:pPr>
        <w:spacing w:line="360" w:lineRule="auto"/>
        <w:rPr>
          <w:rFonts w:ascii="Times New Roman" w:hAnsi="Times New Roman" w:cs="Times New Roman"/>
        </w:rPr>
      </w:pPr>
    </w:p>
    <w:p w14:paraId="4545F380" w14:textId="77777777" w:rsidR="00C66731" w:rsidRPr="002A6AD1" w:rsidRDefault="00C66731" w:rsidP="00C66731">
      <w:pPr>
        <w:spacing w:line="360" w:lineRule="auto"/>
        <w:rPr>
          <w:rFonts w:ascii="Times New Roman" w:hAnsi="Times New Roman" w:cs="Times New Roman"/>
        </w:rPr>
      </w:pPr>
    </w:p>
    <w:p w14:paraId="279B6140" w14:textId="77777777" w:rsidR="00C66731" w:rsidRPr="002A6AD1" w:rsidRDefault="00C66731" w:rsidP="00C66731">
      <w:pPr>
        <w:spacing w:line="360" w:lineRule="auto"/>
        <w:rPr>
          <w:rFonts w:ascii="Times New Roman" w:hAnsi="Times New Roman" w:cs="Times New Roman"/>
        </w:rPr>
      </w:pPr>
    </w:p>
    <w:p w14:paraId="0EEE8F5F" w14:textId="77777777" w:rsidR="00C66731" w:rsidRPr="002A6AD1" w:rsidRDefault="00C66731" w:rsidP="00C66731">
      <w:pPr>
        <w:spacing w:line="360" w:lineRule="auto"/>
        <w:rPr>
          <w:rFonts w:ascii="Times New Roman" w:hAnsi="Times New Roman" w:cs="Times New Roman"/>
        </w:rPr>
      </w:pPr>
    </w:p>
    <w:p w14:paraId="70FEEF0C" w14:textId="77777777" w:rsidR="00C66731" w:rsidRPr="002A6AD1" w:rsidRDefault="00C66731" w:rsidP="00C66731">
      <w:pPr>
        <w:spacing w:line="360" w:lineRule="auto"/>
        <w:rPr>
          <w:rFonts w:ascii="Times New Roman" w:hAnsi="Times New Roman" w:cs="Times New Roman"/>
        </w:rPr>
      </w:pPr>
    </w:p>
    <w:p w14:paraId="7F25A0C2" w14:textId="77777777" w:rsidR="00C66731" w:rsidRPr="002A6AD1" w:rsidRDefault="00C66731" w:rsidP="00C66731">
      <w:pPr>
        <w:spacing w:line="360" w:lineRule="auto"/>
        <w:rPr>
          <w:rFonts w:ascii="Times New Roman" w:hAnsi="Times New Roman" w:cs="Times New Roman"/>
        </w:rPr>
      </w:pPr>
    </w:p>
    <w:p w14:paraId="619526FD" w14:textId="77777777" w:rsidR="00C66731" w:rsidRPr="002A6AD1" w:rsidRDefault="00C66731" w:rsidP="00C66731">
      <w:pPr>
        <w:spacing w:line="360" w:lineRule="auto"/>
        <w:rPr>
          <w:rFonts w:ascii="Times New Roman" w:hAnsi="Times New Roman" w:cs="Times New Roman"/>
        </w:rPr>
      </w:pPr>
    </w:p>
    <w:p w14:paraId="3205A322" w14:textId="77777777" w:rsidR="00C66731" w:rsidRPr="002A6AD1" w:rsidRDefault="00C66731" w:rsidP="00C66731">
      <w:pPr>
        <w:spacing w:line="360" w:lineRule="auto"/>
        <w:rPr>
          <w:rFonts w:ascii="Times New Roman" w:hAnsi="Times New Roman" w:cs="Times New Roman"/>
        </w:rPr>
      </w:pPr>
    </w:p>
    <w:p w14:paraId="1D50266C" w14:textId="77777777" w:rsidR="00C66731" w:rsidRPr="002A6AD1" w:rsidRDefault="00C66731" w:rsidP="00C66731">
      <w:pPr>
        <w:spacing w:line="360" w:lineRule="auto"/>
        <w:rPr>
          <w:rFonts w:ascii="Times New Roman" w:hAnsi="Times New Roman" w:cs="Times New Roman"/>
        </w:rPr>
      </w:pPr>
    </w:p>
    <w:p w14:paraId="26DEB342" w14:textId="77777777" w:rsidR="00C66731" w:rsidRPr="002A6AD1" w:rsidRDefault="00C66731" w:rsidP="00C66731">
      <w:pPr>
        <w:spacing w:line="360" w:lineRule="auto"/>
        <w:rPr>
          <w:rFonts w:ascii="Times New Roman" w:hAnsi="Times New Roman" w:cs="Times New Roman"/>
        </w:rPr>
      </w:pPr>
    </w:p>
    <w:p w14:paraId="488FC364" w14:textId="77777777" w:rsidR="00C66731" w:rsidRPr="002A6AD1" w:rsidRDefault="00C66731" w:rsidP="00C66731">
      <w:pPr>
        <w:spacing w:line="360" w:lineRule="auto"/>
        <w:rPr>
          <w:rFonts w:ascii="Times New Roman" w:hAnsi="Times New Roman" w:cs="Times New Roman"/>
        </w:rPr>
      </w:pPr>
    </w:p>
    <w:p w14:paraId="4E47BA0E" w14:textId="77777777" w:rsidR="00C66731" w:rsidRPr="002A6AD1" w:rsidRDefault="00C66731" w:rsidP="00C66731">
      <w:pPr>
        <w:spacing w:line="360" w:lineRule="auto"/>
        <w:rPr>
          <w:rFonts w:ascii="Times New Roman" w:hAnsi="Times New Roman" w:cs="Times New Roman"/>
        </w:rPr>
      </w:pPr>
    </w:p>
    <w:p w14:paraId="30B9860D" w14:textId="77777777" w:rsidR="00C66731" w:rsidRPr="002A6AD1" w:rsidRDefault="00C66731" w:rsidP="00C66731">
      <w:pPr>
        <w:spacing w:line="360" w:lineRule="auto"/>
        <w:rPr>
          <w:rFonts w:ascii="Times New Roman" w:hAnsi="Times New Roman" w:cs="Times New Roman"/>
        </w:rPr>
      </w:pPr>
    </w:p>
    <w:p w14:paraId="585867D4" w14:textId="77777777" w:rsidR="00C66731" w:rsidRPr="002A6AD1" w:rsidRDefault="00C66731" w:rsidP="00C66731">
      <w:pPr>
        <w:spacing w:line="360" w:lineRule="auto"/>
        <w:rPr>
          <w:rFonts w:ascii="Times New Roman" w:hAnsi="Times New Roman" w:cs="Times New Roman"/>
        </w:rPr>
      </w:pPr>
    </w:p>
    <w:p w14:paraId="52941851" w14:textId="77777777" w:rsidR="00C66731" w:rsidRPr="002A6AD1" w:rsidRDefault="00C66731" w:rsidP="00C66731">
      <w:pPr>
        <w:spacing w:line="360" w:lineRule="auto"/>
        <w:rPr>
          <w:rFonts w:ascii="Times New Roman" w:hAnsi="Times New Roman" w:cs="Times New Roman"/>
        </w:rPr>
      </w:pPr>
    </w:p>
    <w:p w14:paraId="1675AF46" w14:textId="77777777" w:rsidR="00C66731" w:rsidRPr="002A6AD1" w:rsidDel="00406C2E" w:rsidRDefault="00C66731" w:rsidP="00C66731">
      <w:pPr>
        <w:spacing w:line="360" w:lineRule="auto"/>
        <w:rPr>
          <w:del w:id="0" w:author="Ouyang, David, M.D." w:date="2023-09-04T08:31:00Z"/>
          <w:rFonts w:ascii="Times New Roman" w:hAnsi="Times New Roman" w:cs="Times New Roman"/>
          <w:b/>
          <w:bCs/>
          <w:u w:val="single"/>
        </w:rPr>
      </w:pPr>
      <w:r w:rsidRPr="002A6AD1">
        <w:rPr>
          <w:rFonts w:ascii="Times New Roman" w:hAnsi="Times New Roman" w:cs="Times New Roman"/>
          <w:b/>
          <w:bCs/>
          <w:u w:val="single"/>
        </w:rPr>
        <w:lastRenderedPageBreak/>
        <w:t>Abstract</w:t>
      </w:r>
    </w:p>
    <w:p w14:paraId="3BD1CDB9" w14:textId="77777777" w:rsidR="00C66731" w:rsidRDefault="00C66731" w:rsidP="00C66731">
      <w:pPr>
        <w:spacing w:line="360" w:lineRule="auto"/>
        <w:rPr>
          <w:rFonts w:ascii="Times New Roman" w:hAnsi="Times New Roman" w:cs="Times New Roman"/>
          <w:b/>
          <w:bCs/>
        </w:rPr>
      </w:pPr>
    </w:p>
    <w:p w14:paraId="7ACDFC02" w14:textId="77777777" w:rsidR="00C66731" w:rsidRDefault="00C66731" w:rsidP="00C66731">
      <w:pPr>
        <w:spacing w:line="360" w:lineRule="auto"/>
        <w:rPr>
          <w:rFonts w:ascii="Times New Roman" w:hAnsi="Times New Roman" w:cs="Times New Roman"/>
          <w:b/>
          <w:bCs/>
        </w:rPr>
      </w:pPr>
      <w:r>
        <w:rPr>
          <w:rFonts w:ascii="Times New Roman" w:hAnsi="Times New Roman" w:cs="Times New Roman"/>
          <w:b/>
          <w:bCs/>
        </w:rPr>
        <w:t>Background</w:t>
      </w:r>
    </w:p>
    <w:p w14:paraId="4B49D5B5" w14:textId="78AFEB5C" w:rsidR="00C66731" w:rsidRPr="001818E9" w:rsidRDefault="00C66731" w:rsidP="00C66731">
      <w:pPr>
        <w:spacing w:line="360" w:lineRule="auto"/>
        <w:rPr>
          <w:rFonts w:ascii="Times New Roman" w:hAnsi="Times New Roman" w:cs="Times New Roman"/>
        </w:rPr>
      </w:pPr>
      <w:del w:id="1" w:author="Ouyang, David, M.D." w:date="2023-09-04T08:24:00Z">
        <w:r w:rsidRPr="001818E9" w:rsidDel="00406C2E">
          <w:rPr>
            <w:rFonts w:ascii="Times New Roman" w:hAnsi="Times New Roman" w:cs="Times New Roman"/>
          </w:rPr>
          <w:delText xml:space="preserve">In obtaining information about the disparities that exist among cardiovascular diseases, </w:delText>
        </w:r>
        <w:r w:rsidDel="00406C2E">
          <w:rPr>
            <w:rFonts w:ascii="Times New Roman" w:hAnsi="Times New Roman" w:cs="Times New Roman"/>
          </w:rPr>
          <w:delText>patients</w:delText>
        </w:r>
      </w:del>
      <w:ins w:id="2" w:author="Ouyang, David, M.D." w:date="2023-09-04T08:24:00Z">
        <w:r w:rsidR="00406C2E">
          <w:rPr>
            <w:rFonts w:ascii="Times New Roman" w:hAnsi="Times New Roman" w:cs="Times New Roman"/>
          </w:rPr>
          <w:t>Patients</w:t>
        </w:r>
      </w:ins>
      <w:r>
        <w:rPr>
          <w:rFonts w:ascii="Times New Roman" w:hAnsi="Times New Roman" w:cs="Times New Roman"/>
        </w:rPr>
        <w:t xml:space="preserve"> and their families </w:t>
      </w:r>
      <w:ins w:id="3" w:author="Ouyang, David, M.D." w:date="2023-09-04T08:24:00Z">
        <w:r w:rsidR="00406C2E">
          <w:rPr>
            <w:rFonts w:ascii="Times New Roman" w:hAnsi="Times New Roman" w:cs="Times New Roman"/>
          </w:rPr>
          <w:t xml:space="preserve">often </w:t>
        </w:r>
      </w:ins>
      <w:r w:rsidRPr="001818E9">
        <w:rPr>
          <w:rFonts w:ascii="Times New Roman" w:hAnsi="Times New Roman" w:cs="Times New Roman"/>
        </w:rPr>
        <w:t xml:space="preserve">explore the information available online </w:t>
      </w:r>
      <w:del w:id="4" w:author="Ouyang, David, M.D." w:date="2023-09-04T08:24:00Z">
        <w:r w:rsidRPr="001818E9" w:rsidDel="00406C2E">
          <w:rPr>
            <w:rFonts w:ascii="Times New Roman" w:hAnsi="Times New Roman" w:cs="Times New Roman"/>
          </w:rPr>
          <w:delText>and from their healthcare providers</w:delText>
        </w:r>
      </w:del>
      <w:ins w:id="5" w:author="Ouyang, David, M.D." w:date="2023-09-04T08:24:00Z">
        <w:r w:rsidR="00406C2E">
          <w:rPr>
            <w:rFonts w:ascii="Times New Roman" w:hAnsi="Times New Roman" w:cs="Times New Roman"/>
          </w:rPr>
          <w:t>for information about health status</w:t>
        </w:r>
      </w:ins>
      <w:r>
        <w:rPr>
          <w:rFonts w:ascii="Times New Roman" w:hAnsi="Times New Roman" w:cs="Times New Roman"/>
        </w:rPr>
        <w:t xml:space="preserve">. </w:t>
      </w:r>
      <w:r w:rsidRPr="001818E9">
        <w:rPr>
          <w:rFonts w:ascii="Times New Roman" w:hAnsi="Times New Roman" w:cs="Times New Roman"/>
        </w:rPr>
        <w:t>A dialogue-based artificial intelligence (AI) language model (</w:t>
      </w:r>
      <w:proofErr w:type="spellStart"/>
      <w:r w:rsidRPr="001818E9">
        <w:rPr>
          <w:rFonts w:ascii="Times New Roman" w:hAnsi="Times New Roman" w:cs="Times New Roman"/>
        </w:rPr>
        <w:t>ChatGPT</w:t>
      </w:r>
      <w:proofErr w:type="spellEnd"/>
      <w:r w:rsidRPr="001818E9">
        <w:rPr>
          <w:rFonts w:ascii="Times New Roman" w:hAnsi="Times New Roman" w:cs="Times New Roman"/>
        </w:rPr>
        <w:t>)</w:t>
      </w:r>
      <w:ins w:id="6" w:author="Ouyang, David, M.D." w:date="2023-09-04T08:25:00Z">
        <w:r w:rsidR="00406C2E">
          <w:rPr>
            <w:rFonts w:ascii="Times New Roman" w:hAnsi="Times New Roman" w:cs="Times New Roman"/>
          </w:rPr>
          <w:t xml:space="preserve"> has been developed for complex question and answer. </w:t>
        </w:r>
      </w:ins>
      <w:del w:id="7" w:author="Ouyang, David, M.D." w:date="2023-09-04T08:25:00Z">
        <w:r w:rsidRPr="001818E9" w:rsidDel="00406C2E">
          <w:rPr>
            <w:rFonts w:ascii="Times New Roman" w:hAnsi="Times New Roman" w:cs="Times New Roman"/>
          </w:rPr>
          <w:delText>, that responds to complex queries interactively has gained much coverage lately</w:delText>
        </w:r>
        <w:r w:rsidDel="00406C2E">
          <w:rPr>
            <w:rFonts w:ascii="Times New Roman" w:hAnsi="Times New Roman" w:cs="Times New Roman"/>
          </w:rPr>
          <w:delText>.</w:delText>
        </w:r>
        <w:r w:rsidRPr="001818E9" w:rsidDel="00406C2E">
          <w:rPr>
            <w:rFonts w:ascii="Times New Roman" w:hAnsi="Times New Roman" w:cs="Times New Roman"/>
          </w:rPr>
          <w:delText xml:space="preserve"> From what we know, </w:delText>
        </w:r>
        <w:r w:rsidDel="00406C2E">
          <w:rPr>
            <w:rFonts w:ascii="Times New Roman" w:hAnsi="Times New Roman" w:cs="Times New Roman"/>
          </w:rPr>
          <w:delText>our</w:delText>
        </w:r>
        <w:r w:rsidRPr="001818E9" w:rsidDel="00406C2E">
          <w:rPr>
            <w:rFonts w:ascii="Times New Roman" w:hAnsi="Times New Roman" w:cs="Times New Roman"/>
          </w:rPr>
          <w:delText xml:space="preserve"> study</w:delText>
        </w:r>
        <w:r w:rsidDel="00406C2E">
          <w:rPr>
            <w:rFonts w:ascii="Times New Roman" w:hAnsi="Times New Roman" w:cs="Times New Roman"/>
          </w:rPr>
          <w:delText xml:space="preserve"> would be the first</w:delText>
        </w:r>
        <w:r w:rsidRPr="001818E9" w:rsidDel="00406C2E">
          <w:rPr>
            <w:rFonts w:ascii="Times New Roman" w:hAnsi="Times New Roman" w:cs="Times New Roman"/>
          </w:rPr>
          <w:delText xml:space="preserve"> that</w:delText>
        </w:r>
      </w:del>
      <w:ins w:id="8" w:author="Ouyang, David, M.D." w:date="2023-09-04T08:25:00Z">
        <w:r w:rsidR="00406C2E">
          <w:rPr>
            <w:rFonts w:ascii="Times New Roman" w:hAnsi="Times New Roman" w:cs="Times New Roman"/>
          </w:rPr>
          <w:t>We sought to</w:t>
        </w:r>
      </w:ins>
      <w:del w:id="9" w:author="Ouyang, David, M.D." w:date="2023-09-04T08:25:00Z">
        <w:r w:rsidRPr="001818E9" w:rsidDel="00406C2E">
          <w:rPr>
            <w:rFonts w:ascii="Times New Roman" w:hAnsi="Times New Roman" w:cs="Times New Roman"/>
          </w:rPr>
          <w:delText xml:space="preserve"> would</w:delText>
        </w:r>
      </w:del>
      <w:r w:rsidRPr="001818E9">
        <w:rPr>
          <w:rFonts w:ascii="Times New Roman" w:hAnsi="Times New Roman" w:cs="Times New Roman"/>
        </w:rPr>
        <w:t xml:space="preserve"> assess </w:t>
      </w:r>
      <w:ins w:id="10" w:author="Ouyang, David, M.D." w:date="2023-09-04T08:25:00Z">
        <w:r w:rsidR="00406C2E">
          <w:rPr>
            <w:rFonts w:ascii="Times New Roman" w:hAnsi="Times New Roman" w:cs="Times New Roman"/>
          </w:rPr>
          <w:t xml:space="preserve">whether </w:t>
        </w:r>
      </w:ins>
      <w:del w:id="11" w:author="Ouyang, David, M.D." w:date="2023-09-04T08:25:00Z">
        <w:r w:rsidRPr="001818E9" w:rsidDel="00406C2E">
          <w:rPr>
            <w:rFonts w:ascii="Times New Roman" w:hAnsi="Times New Roman" w:cs="Times New Roman"/>
          </w:rPr>
          <w:delText xml:space="preserve">an online chat-based </w:delText>
        </w:r>
      </w:del>
      <w:r w:rsidRPr="001818E9">
        <w:rPr>
          <w:rFonts w:ascii="Times New Roman" w:hAnsi="Times New Roman" w:cs="Times New Roman"/>
        </w:rPr>
        <w:t>AI model</w:t>
      </w:r>
      <w:ins w:id="12" w:author="Ouyang, David, M.D." w:date="2023-09-04T08:25:00Z">
        <w:r w:rsidR="00406C2E">
          <w:rPr>
            <w:rFonts w:ascii="Times New Roman" w:hAnsi="Times New Roman" w:cs="Times New Roman"/>
          </w:rPr>
          <w:t xml:space="preserve"> had</w:t>
        </w:r>
      </w:ins>
      <w:del w:id="13" w:author="Ouyang, David, M.D." w:date="2023-09-04T08:25:00Z">
        <w:r w:rsidRPr="001818E9" w:rsidDel="00406C2E">
          <w:rPr>
            <w:rFonts w:ascii="Times New Roman" w:hAnsi="Times New Roman" w:cs="Times New Roman"/>
          </w:rPr>
          <w:delText>’s</w:delText>
        </w:r>
      </w:del>
      <w:r w:rsidRPr="001818E9">
        <w:rPr>
          <w:rFonts w:ascii="Times New Roman" w:hAnsi="Times New Roman" w:cs="Times New Roman"/>
        </w:rPr>
        <w:t xml:space="preserve"> knowledge of cardiovascular disease (CVD) racial disparities, including disparities associated with CVD risk factors and associated diseases.</w:t>
      </w:r>
    </w:p>
    <w:p w14:paraId="6A9859B1" w14:textId="77777777" w:rsidR="00C66731" w:rsidDel="00406C2E" w:rsidRDefault="00C66731" w:rsidP="00C66731">
      <w:pPr>
        <w:spacing w:line="360" w:lineRule="auto"/>
        <w:rPr>
          <w:del w:id="14" w:author="Ouyang, David, M.D." w:date="2023-09-04T08:30:00Z"/>
          <w:rFonts w:ascii="Times New Roman" w:hAnsi="Times New Roman" w:cs="Times New Roman"/>
          <w:b/>
          <w:bCs/>
        </w:rPr>
      </w:pPr>
    </w:p>
    <w:p w14:paraId="71B5CC71" w14:textId="77777777" w:rsidR="00C66731" w:rsidRDefault="00C66731" w:rsidP="00C66731">
      <w:pPr>
        <w:spacing w:line="360" w:lineRule="auto"/>
        <w:rPr>
          <w:rFonts w:ascii="Times New Roman" w:hAnsi="Times New Roman" w:cs="Times New Roman"/>
          <w:b/>
          <w:bCs/>
        </w:rPr>
      </w:pPr>
    </w:p>
    <w:p w14:paraId="6670EF87" w14:textId="77777777" w:rsidR="00C66731" w:rsidDel="00406C2E" w:rsidRDefault="00C66731" w:rsidP="00C66731">
      <w:pPr>
        <w:spacing w:line="360" w:lineRule="auto"/>
        <w:rPr>
          <w:del w:id="15" w:author="Ouyang, David, M.D." w:date="2023-09-04T08:31:00Z"/>
          <w:rFonts w:ascii="Times New Roman" w:hAnsi="Times New Roman" w:cs="Times New Roman"/>
          <w:b/>
          <w:bCs/>
        </w:rPr>
      </w:pPr>
      <w:r>
        <w:rPr>
          <w:rFonts w:ascii="Times New Roman" w:hAnsi="Times New Roman" w:cs="Times New Roman"/>
          <w:b/>
          <w:bCs/>
        </w:rPr>
        <w:t>Methods</w:t>
      </w:r>
    </w:p>
    <w:p w14:paraId="15A1FE37" w14:textId="77777777" w:rsidR="00C66731" w:rsidRDefault="00C66731" w:rsidP="00C66731">
      <w:pPr>
        <w:spacing w:line="360" w:lineRule="auto"/>
        <w:rPr>
          <w:rFonts w:ascii="Times New Roman" w:hAnsi="Times New Roman" w:cs="Times New Roman"/>
          <w:b/>
          <w:bCs/>
        </w:rPr>
      </w:pPr>
    </w:p>
    <w:p w14:paraId="02A2343D" w14:textId="7722D189" w:rsidR="00C66731" w:rsidRDefault="00406C2E" w:rsidP="00C66731">
      <w:pPr>
        <w:spacing w:line="360" w:lineRule="auto"/>
        <w:rPr>
          <w:rFonts w:ascii="Times New Roman" w:hAnsi="Times New Roman" w:cs="Times New Roman"/>
          <w:b/>
          <w:bCs/>
        </w:rPr>
      </w:pPr>
      <w:ins w:id="16" w:author="Ouyang, David, M.D." w:date="2023-09-04T08:26:00Z">
        <w:r>
          <w:rPr>
            <w:rFonts w:ascii="Times New Roman" w:hAnsi="Times New Roman" w:cs="Times New Roman"/>
          </w:rPr>
          <w:t xml:space="preserve">To assess </w:t>
        </w:r>
        <w:proofErr w:type="spellStart"/>
        <w:r>
          <w:rPr>
            <w:rFonts w:ascii="Times New Roman" w:hAnsi="Times New Roman" w:cs="Times New Roman"/>
          </w:rPr>
          <w:t>ChatPGT’s</w:t>
        </w:r>
        <w:proofErr w:type="spellEnd"/>
        <w:r>
          <w:rPr>
            <w:rFonts w:ascii="Times New Roman" w:hAnsi="Times New Roman" w:cs="Times New Roman"/>
          </w:rPr>
          <w:t xml:space="preserve"> </w:t>
        </w:r>
      </w:ins>
      <w:ins w:id="17" w:author="Ouyang, David, M.D." w:date="2023-09-04T08:27:00Z">
        <w:r>
          <w:rPr>
            <w:rFonts w:ascii="Times New Roman" w:hAnsi="Times New Roman" w:cs="Times New Roman"/>
          </w:rPr>
          <w:t xml:space="preserve">responses to </w:t>
        </w:r>
        <w:r w:rsidRPr="001818E9">
          <w:rPr>
            <w:rFonts w:ascii="Times New Roman" w:hAnsi="Times New Roman" w:cs="Times New Roman"/>
          </w:rPr>
          <w:t>topic in cardiovascular disease disparities</w:t>
        </w:r>
        <w:r>
          <w:rPr>
            <w:rFonts w:ascii="Times New Roman" w:hAnsi="Times New Roman" w:cs="Times New Roman"/>
          </w:rPr>
          <w:t xml:space="preserve">, </w:t>
        </w:r>
      </w:ins>
      <w:del w:id="18" w:author="Ouyang, David, M.D." w:date="2023-09-04T08:27:00Z">
        <w:r w:rsidR="00C66731" w:rsidRPr="001818E9" w:rsidDel="00406C2E">
          <w:rPr>
            <w:rFonts w:ascii="Times New Roman" w:hAnsi="Times New Roman" w:cs="Times New Roman"/>
          </w:rPr>
          <w:delText xml:space="preserve">We </w:delText>
        </w:r>
      </w:del>
      <w:ins w:id="19" w:author="Ouyang, David, M.D." w:date="2023-09-04T08:27:00Z">
        <w:r>
          <w:rPr>
            <w:rFonts w:ascii="Times New Roman" w:hAnsi="Times New Roman" w:cs="Times New Roman"/>
          </w:rPr>
          <w:t>w</w:t>
        </w:r>
        <w:r w:rsidRPr="001818E9">
          <w:rPr>
            <w:rFonts w:ascii="Times New Roman" w:hAnsi="Times New Roman" w:cs="Times New Roman"/>
          </w:rPr>
          <w:t xml:space="preserve">e </w:t>
        </w:r>
      </w:ins>
      <w:r w:rsidR="00C66731" w:rsidRPr="001818E9">
        <w:rPr>
          <w:rFonts w:ascii="Times New Roman" w:hAnsi="Times New Roman" w:cs="Times New Roman"/>
        </w:rPr>
        <w:t xml:space="preserve">created </w:t>
      </w:r>
      <w:ins w:id="20" w:author="Ouyang, David, M.D." w:date="2023-09-04T08:27:00Z">
        <w:r>
          <w:rPr>
            <w:rFonts w:ascii="Times New Roman" w:hAnsi="Times New Roman" w:cs="Times New Roman"/>
          </w:rPr>
          <w:t xml:space="preserve">six questions of </w:t>
        </w:r>
      </w:ins>
      <w:r w:rsidR="00C66731" w:rsidRPr="001818E9">
        <w:rPr>
          <w:rFonts w:ascii="Times New Roman" w:hAnsi="Times New Roman" w:cs="Times New Roman"/>
        </w:rPr>
        <w:t xml:space="preserve">twenty </w:t>
      </w:r>
      <w:del w:id="21" w:author="Ouyang, David, M.D." w:date="2023-09-04T08:27:00Z">
        <w:r w:rsidR="00C66731" w:rsidRPr="001818E9" w:rsidDel="00406C2E">
          <w:rPr>
            <w:rFonts w:ascii="Times New Roman" w:hAnsi="Times New Roman" w:cs="Times New Roman"/>
          </w:rPr>
          <w:delText xml:space="preserve">question </w:delText>
        </w:r>
      </w:del>
      <w:r w:rsidR="00C66731" w:rsidRPr="001818E9">
        <w:rPr>
          <w:rFonts w:ascii="Times New Roman" w:hAnsi="Times New Roman" w:cs="Times New Roman"/>
        </w:rPr>
        <w:t xml:space="preserve">sets, with each set consisting of three questions </w:t>
      </w:r>
      <w:ins w:id="22" w:author="Ouyang, David, M.D." w:date="2023-09-04T08:28:00Z">
        <w:r>
          <w:rPr>
            <w:rFonts w:ascii="Times New Roman" w:hAnsi="Times New Roman" w:cs="Times New Roman"/>
          </w:rPr>
          <w:t xml:space="preserve">with changes to text prompt based on differences in patient demographics. </w:t>
        </w:r>
      </w:ins>
      <w:del w:id="23" w:author="Ouyang, David, M.D." w:date="2023-09-04T08:28:00Z">
        <w:r w:rsidR="00C66731" w:rsidRPr="001818E9" w:rsidDel="00406C2E">
          <w:rPr>
            <w:rFonts w:ascii="Times New Roman" w:hAnsi="Times New Roman" w:cs="Times New Roman"/>
          </w:rPr>
          <w:delText xml:space="preserve">framed as similar questions around a certain </w:delText>
        </w:r>
      </w:del>
      <w:del w:id="24" w:author="Ouyang, David, M.D." w:date="2023-09-04T08:27:00Z">
        <w:r w:rsidR="00C66731" w:rsidRPr="001818E9" w:rsidDel="00406C2E">
          <w:rPr>
            <w:rFonts w:ascii="Times New Roman" w:hAnsi="Times New Roman" w:cs="Times New Roman"/>
          </w:rPr>
          <w:delText xml:space="preserve">topic in cardiovascular disease disparities </w:delText>
        </w:r>
      </w:del>
      <w:del w:id="25" w:author="Ouyang, David, M.D." w:date="2023-09-04T08:28:00Z">
        <w:r w:rsidR="00C66731" w:rsidRPr="001818E9" w:rsidDel="00406C2E">
          <w:rPr>
            <w:rFonts w:ascii="Times New Roman" w:hAnsi="Times New Roman" w:cs="Times New Roman"/>
          </w:rPr>
          <w:delText>totaling thirty questions, each</w:delText>
        </w:r>
      </w:del>
      <w:ins w:id="26" w:author="Ouyang, David, M.D." w:date="2023-09-04T08:28:00Z">
        <w:r>
          <w:rPr>
            <w:rFonts w:ascii="Times New Roman" w:hAnsi="Times New Roman" w:cs="Times New Roman"/>
          </w:rPr>
          <w:t>Each question was</w:t>
        </w:r>
      </w:ins>
      <w:r w:rsidR="00C66731" w:rsidRPr="001818E9">
        <w:rPr>
          <w:rFonts w:ascii="Times New Roman" w:hAnsi="Times New Roman" w:cs="Times New Roman"/>
        </w:rPr>
        <w:t xml:space="preserve"> </w:t>
      </w:r>
      <w:del w:id="27" w:author="Ouyang, David, M.D." w:date="2023-09-04T08:28:00Z">
        <w:r w:rsidR="00C66731" w:rsidRPr="001818E9" w:rsidDel="00406C2E">
          <w:rPr>
            <w:rFonts w:ascii="Times New Roman" w:hAnsi="Times New Roman" w:cs="Times New Roman"/>
          </w:rPr>
          <w:delText>posed to</w:delText>
        </w:r>
      </w:del>
      <w:ins w:id="28" w:author="Ouyang, David, M.D." w:date="2023-09-04T08:28:00Z">
        <w:r>
          <w:rPr>
            <w:rFonts w:ascii="Times New Roman" w:hAnsi="Times New Roman" w:cs="Times New Roman"/>
          </w:rPr>
          <w:t>asked</w:t>
        </w:r>
      </w:ins>
      <w:r w:rsidR="00C66731" w:rsidRPr="001818E9">
        <w:rPr>
          <w:rFonts w:ascii="Times New Roman" w:hAnsi="Times New Roman" w:cs="Times New Roman"/>
        </w:rPr>
        <w:t xml:space="preserve"> </w:t>
      </w:r>
      <w:r w:rsidR="00C66731">
        <w:rPr>
          <w:rFonts w:ascii="Times New Roman" w:hAnsi="Times New Roman" w:cs="Times New Roman"/>
        </w:rPr>
        <w:t xml:space="preserve">three times </w:t>
      </w:r>
      <w:del w:id="29" w:author="Ouyang, David, M.D." w:date="2023-09-04T08:28:00Z">
        <w:r w:rsidR="00C66731" w:rsidRPr="001818E9" w:rsidDel="00406C2E">
          <w:rPr>
            <w:rFonts w:ascii="Times New Roman" w:hAnsi="Times New Roman" w:cs="Times New Roman"/>
          </w:rPr>
          <w:delText xml:space="preserve">ChatGPT </w:delText>
        </w:r>
      </w:del>
      <w:r w:rsidR="00C66731" w:rsidRPr="001818E9">
        <w:rPr>
          <w:rFonts w:ascii="Times New Roman" w:hAnsi="Times New Roman" w:cs="Times New Roman"/>
        </w:rPr>
        <w:t xml:space="preserve">to assess </w:t>
      </w:r>
      <w:del w:id="30" w:author="Ouyang, David, M.D." w:date="2023-09-04T08:28:00Z">
        <w:r w:rsidR="00C66731" w:rsidRPr="001818E9" w:rsidDel="00406C2E">
          <w:rPr>
            <w:rFonts w:ascii="Times New Roman" w:hAnsi="Times New Roman" w:cs="Times New Roman"/>
          </w:rPr>
          <w:delText>its knowledge of cardiovascular disease racial disparitie</w:delText>
        </w:r>
        <w:r w:rsidR="00C66731" w:rsidDel="00406C2E">
          <w:rPr>
            <w:rFonts w:ascii="Times New Roman" w:hAnsi="Times New Roman" w:cs="Times New Roman"/>
          </w:rPr>
          <w:delText>s</w:delText>
        </w:r>
        <w:r w:rsidR="00C66731" w:rsidRPr="001818E9" w:rsidDel="00406C2E">
          <w:rPr>
            <w:rFonts w:ascii="Times New Roman" w:hAnsi="Times New Roman" w:cs="Times New Roman"/>
          </w:rPr>
          <w:delText>, including its knowledge of similar disparities on CVD risk factors and associated</w:delText>
        </w:r>
      </w:del>
      <w:ins w:id="31" w:author="Ouyang, David, M.D." w:date="2023-09-04T08:28:00Z">
        <w:r>
          <w:rPr>
            <w:rFonts w:ascii="Times New Roman" w:hAnsi="Times New Roman" w:cs="Times New Roman"/>
          </w:rPr>
          <w:t>variability in</w:t>
        </w:r>
      </w:ins>
      <w:ins w:id="32" w:author="Ouyang, David, M.D." w:date="2023-09-04T08:29:00Z">
        <w:r>
          <w:rPr>
            <w:rFonts w:ascii="Times New Roman" w:hAnsi="Times New Roman" w:cs="Times New Roman"/>
          </w:rPr>
          <w:t xml:space="preserve"> responses</w:t>
        </w:r>
      </w:ins>
      <w:r w:rsidR="00C66731">
        <w:rPr>
          <w:rFonts w:ascii="Times New Roman" w:hAnsi="Times New Roman" w:cs="Times New Roman"/>
        </w:rPr>
        <w:t xml:space="preserve">. </w:t>
      </w:r>
    </w:p>
    <w:p w14:paraId="23BABABD" w14:textId="77777777" w:rsidR="00C66731" w:rsidRDefault="00C66731" w:rsidP="00C66731">
      <w:pPr>
        <w:spacing w:line="360" w:lineRule="auto"/>
        <w:rPr>
          <w:rFonts w:ascii="Times New Roman" w:hAnsi="Times New Roman" w:cs="Times New Roman"/>
          <w:b/>
          <w:bCs/>
        </w:rPr>
      </w:pPr>
    </w:p>
    <w:p w14:paraId="4D9AAF71" w14:textId="77777777" w:rsidR="00C66731" w:rsidDel="00406C2E" w:rsidRDefault="00C66731" w:rsidP="00C66731">
      <w:pPr>
        <w:spacing w:line="360" w:lineRule="auto"/>
        <w:rPr>
          <w:del w:id="33" w:author="Ouyang, David, M.D." w:date="2023-09-04T08:31:00Z"/>
          <w:rFonts w:ascii="Times New Roman" w:hAnsi="Times New Roman" w:cs="Times New Roman"/>
          <w:b/>
          <w:bCs/>
        </w:rPr>
      </w:pPr>
      <w:r>
        <w:rPr>
          <w:rFonts w:ascii="Times New Roman" w:hAnsi="Times New Roman" w:cs="Times New Roman"/>
          <w:b/>
          <w:bCs/>
        </w:rPr>
        <w:t>Results</w:t>
      </w:r>
    </w:p>
    <w:p w14:paraId="4249572B" w14:textId="77777777" w:rsidR="00C66731" w:rsidRDefault="00C66731" w:rsidP="00C66731">
      <w:pPr>
        <w:spacing w:line="360" w:lineRule="auto"/>
        <w:rPr>
          <w:rFonts w:ascii="Times New Roman" w:hAnsi="Times New Roman" w:cs="Times New Roman"/>
          <w:b/>
          <w:bCs/>
        </w:rPr>
      </w:pPr>
    </w:p>
    <w:p w14:paraId="12A1F3A7" w14:textId="11215B0A" w:rsidR="00C66731" w:rsidDel="00406C2E" w:rsidRDefault="00C66731" w:rsidP="00C66731">
      <w:pPr>
        <w:spacing w:line="360" w:lineRule="auto"/>
        <w:rPr>
          <w:del w:id="34" w:author="Ouyang, David, M.D." w:date="2023-09-04T08:31:00Z"/>
          <w:rFonts w:ascii="Times New Roman" w:hAnsi="Times New Roman" w:cs="Times New Roman"/>
          <w:lang w:val="en-US"/>
        </w:rPr>
      </w:pPr>
      <w:r w:rsidRPr="00386231">
        <w:rPr>
          <w:rFonts w:ascii="Times New Roman" w:hAnsi="Times New Roman" w:cs="Times New Roman"/>
        </w:rPr>
        <w:t xml:space="preserve">A total of 180 responses were tabulated from </w:t>
      </w:r>
      <w:proofErr w:type="spellStart"/>
      <w:r w:rsidRPr="00386231">
        <w:rPr>
          <w:rFonts w:ascii="Times New Roman" w:hAnsi="Times New Roman" w:cs="Times New Roman"/>
        </w:rPr>
        <w:t>ChatGPT’s</w:t>
      </w:r>
      <w:proofErr w:type="spellEnd"/>
      <w:r w:rsidRPr="00386231">
        <w:rPr>
          <w:rFonts w:ascii="Times New Roman" w:hAnsi="Times New Roman" w:cs="Times New Roman"/>
        </w:rPr>
        <w:t xml:space="preserve"> </w:t>
      </w:r>
      <w:del w:id="35" w:author="Ouyang, David, M.D." w:date="2023-09-04T08:29:00Z">
        <w:r w:rsidRPr="00386231" w:rsidDel="00406C2E">
          <w:rPr>
            <w:rFonts w:ascii="Times New Roman" w:hAnsi="Times New Roman" w:cs="Times New Roman"/>
          </w:rPr>
          <w:delText xml:space="preserve">answers </w:delText>
        </w:r>
      </w:del>
      <w:ins w:id="36" w:author="Ouyang, David, M.D." w:date="2023-09-04T08:29:00Z">
        <w:r w:rsidR="00406C2E">
          <w:rPr>
            <w:rFonts w:ascii="Times New Roman" w:hAnsi="Times New Roman" w:cs="Times New Roman"/>
          </w:rPr>
          <w:t>responses</w:t>
        </w:r>
        <w:r w:rsidR="00406C2E" w:rsidRPr="00386231">
          <w:rPr>
            <w:rFonts w:ascii="Times New Roman" w:hAnsi="Times New Roman" w:cs="Times New Roman"/>
          </w:rPr>
          <w:t xml:space="preserve"> </w:t>
        </w:r>
      </w:ins>
      <w:r w:rsidRPr="00386231">
        <w:rPr>
          <w:rFonts w:ascii="Times New Roman" w:hAnsi="Times New Roman" w:cs="Times New Roman"/>
        </w:rPr>
        <w:t xml:space="preserve">to 60 questions </w:t>
      </w:r>
      <w:ins w:id="37" w:author="Ouyang, David, M.D." w:date="2023-09-04T08:29:00Z">
        <w:r w:rsidR="00406C2E">
          <w:rPr>
            <w:rFonts w:ascii="Times New Roman" w:hAnsi="Times New Roman" w:cs="Times New Roman"/>
          </w:rPr>
          <w:t xml:space="preserve">asked </w:t>
        </w:r>
      </w:ins>
      <w:r w:rsidRPr="00386231">
        <w:rPr>
          <w:rFonts w:ascii="Times New Roman" w:hAnsi="Times New Roman" w:cs="Times New Roman"/>
        </w:rPr>
        <w:t>in triplicate to assess</w:t>
      </w:r>
      <w:del w:id="38" w:author="Ouyang, David, M.D." w:date="2023-09-04T08:29:00Z">
        <w:r w:rsidRPr="00386231" w:rsidDel="00406C2E">
          <w:rPr>
            <w:rFonts w:ascii="Times New Roman" w:hAnsi="Times New Roman" w:cs="Times New Roman"/>
          </w:rPr>
          <w:delText xml:space="preserve"> for consistency</w:delText>
        </w:r>
      </w:del>
      <w:r w:rsidRPr="00386231">
        <w:rPr>
          <w:rFonts w:ascii="Times New Roman" w:hAnsi="Times New Roman" w:cs="Times New Roman"/>
        </w:rPr>
        <w:t xml:space="preserve">. </w:t>
      </w:r>
      <w:ins w:id="39" w:author="Ouyang, David, M.D." w:date="2023-09-04T08:29:00Z">
        <w:r w:rsidR="00406C2E">
          <w:rPr>
            <w:rFonts w:ascii="Times New Roman" w:hAnsi="Times New Roman" w:cs="Times New Roman"/>
          </w:rPr>
          <w:t xml:space="preserve">Despite some variation in wording, </w:t>
        </w:r>
      </w:ins>
      <w:del w:id="40" w:author="Ouyang, David, M.D." w:date="2023-09-04T08:29:00Z">
        <w:r w:rsidRPr="00386231" w:rsidDel="00406C2E">
          <w:rPr>
            <w:rFonts w:ascii="Times New Roman" w:hAnsi="Times New Roman" w:cs="Times New Roman"/>
          </w:rPr>
          <w:delText xml:space="preserve">All </w:delText>
        </w:r>
      </w:del>
      <w:ins w:id="41" w:author="Ouyang, David, M.D." w:date="2023-09-04T08:29:00Z">
        <w:r w:rsidR="00406C2E">
          <w:rPr>
            <w:rFonts w:ascii="Times New Roman" w:hAnsi="Times New Roman" w:cs="Times New Roman"/>
          </w:rPr>
          <w:t>a</w:t>
        </w:r>
        <w:r w:rsidR="00406C2E" w:rsidRPr="00386231">
          <w:rPr>
            <w:rFonts w:ascii="Times New Roman" w:hAnsi="Times New Roman" w:cs="Times New Roman"/>
          </w:rPr>
          <w:t xml:space="preserve">ll </w:t>
        </w:r>
      </w:ins>
      <w:r w:rsidRPr="00386231">
        <w:rPr>
          <w:rFonts w:ascii="Times New Roman" w:hAnsi="Times New Roman" w:cs="Times New Roman"/>
        </w:rPr>
        <w:t xml:space="preserve">responses to the same prompt were consistent across different </w:t>
      </w:r>
      <w:del w:id="42" w:author="Ouyang, David, M.D." w:date="2023-09-04T08:29:00Z">
        <w:r w:rsidRPr="00386231" w:rsidDel="00406C2E">
          <w:rPr>
            <w:rFonts w:ascii="Times New Roman" w:hAnsi="Times New Roman" w:cs="Times New Roman"/>
          </w:rPr>
          <w:delText xml:space="preserve">question and answer </w:delText>
        </w:r>
      </w:del>
      <w:r w:rsidRPr="00386231">
        <w:rPr>
          <w:rFonts w:ascii="Times New Roman" w:hAnsi="Times New Roman" w:cs="Times New Roman"/>
        </w:rPr>
        <w:t xml:space="preserve">sessions. </w:t>
      </w:r>
      <w:proofErr w:type="spellStart"/>
      <w:r w:rsidRPr="001818E9">
        <w:rPr>
          <w:rFonts w:ascii="Times New Roman" w:hAnsi="Times New Roman" w:cs="Times New Roman"/>
          <w:lang w:val="en-US"/>
        </w:rPr>
        <w:t>ChatGPT’s</w:t>
      </w:r>
      <w:proofErr w:type="spellEnd"/>
      <w:r w:rsidRPr="001818E9">
        <w:rPr>
          <w:rFonts w:ascii="Times New Roman" w:hAnsi="Times New Roman" w:cs="Times New Roman"/>
          <w:lang w:val="en-US"/>
        </w:rPr>
        <w:t xml:space="preserve"> responses to 63.4% of the questions (38 out of 60 questions) were appropriate, 33.3% (20 out of 60 questions) were inappropriate and 3.3% unreliable (</w:t>
      </w:r>
      <w:r w:rsidRPr="00386231">
        <w:rPr>
          <w:rFonts w:ascii="Times New Roman" w:hAnsi="Times New Roman" w:cs="Times New Roman"/>
          <w:lang w:val="en-US"/>
        </w:rPr>
        <w:t>2</w:t>
      </w:r>
      <w:r w:rsidRPr="001818E9">
        <w:rPr>
          <w:rFonts w:ascii="Times New Roman" w:hAnsi="Times New Roman" w:cs="Times New Roman"/>
          <w:lang w:val="en-US"/>
        </w:rPr>
        <w:t xml:space="preserve"> out of 60 questions). Of the 180 prompt entries into </w:t>
      </w:r>
      <w:proofErr w:type="spellStart"/>
      <w:r w:rsidRPr="001818E9">
        <w:rPr>
          <w:rFonts w:ascii="Times New Roman" w:hAnsi="Times New Roman" w:cs="Times New Roman"/>
          <w:lang w:val="en-US"/>
        </w:rPr>
        <w:t>ChatGPT</w:t>
      </w:r>
      <w:proofErr w:type="spellEnd"/>
      <w:r w:rsidRPr="001818E9">
        <w:rPr>
          <w:rFonts w:ascii="Times New Roman" w:hAnsi="Times New Roman" w:cs="Times New Roman"/>
          <w:lang w:val="en-US"/>
        </w:rPr>
        <w:t>, 141 (78.3%) were correct, 28</w:t>
      </w:r>
      <w:r>
        <w:rPr>
          <w:rFonts w:ascii="Times New Roman" w:hAnsi="Times New Roman" w:cs="Times New Roman"/>
          <w:lang w:val="en-US"/>
        </w:rPr>
        <w:t xml:space="preserve"> </w:t>
      </w:r>
      <w:r w:rsidRPr="001818E9">
        <w:rPr>
          <w:rFonts w:ascii="Times New Roman" w:hAnsi="Times New Roman" w:cs="Times New Roman"/>
          <w:lang w:val="en-US"/>
        </w:rPr>
        <w:t>(15.5%) were hedg</w:t>
      </w:r>
      <w:ins w:id="43" w:author="Ouyang, David, M.D." w:date="2023-09-04T08:30:00Z">
        <w:r w:rsidR="00406C2E">
          <w:rPr>
            <w:rFonts w:ascii="Times New Roman" w:hAnsi="Times New Roman" w:cs="Times New Roman"/>
            <w:lang w:val="en-US"/>
          </w:rPr>
          <w:t xml:space="preserve">ing or </w:t>
        </w:r>
        <w:proofErr w:type="spellStart"/>
        <w:r w:rsidR="00406C2E">
          <w:rPr>
            <w:rFonts w:ascii="Times New Roman" w:hAnsi="Times New Roman" w:cs="Times New Roman"/>
            <w:lang w:val="en-US"/>
          </w:rPr>
          <w:t>inteterminant</w:t>
        </w:r>
        <w:proofErr w:type="spellEnd"/>
        <w:r w:rsidR="00406C2E">
          <w:rPr>
            <w:rFonts w:ascii="Times New Roman" w:hAnsi="Times New Roman" w:cs="Times New Roman"/>
            <w:lang w:val="en-US"/>
          </w:rPr>
          <w:t xml:space="preserve"> </w:t>
        </w:r>
      </w:ins>
      <w:del w:id="44" w:author="Ouyang, David, M.D." w:date="2023-09-04T08:30:00Z">
        <w:r w:rsidRPr="001818E9" w:rsidDel="00406C2E">
          <w:rPr>
            <w:rFonts w:ascii="Times New Roman" w:hAnsi="Times New Roman" w:cs="Times New Roman"/>
            <w:lang w:val="en-US"/>
          </w:rPr>
          <w:delText xml:space="preserve">e </w:delText>
        </w:r>
      </w:del>
      <w:r w:rsidRPr="001818E9">
        <w:rPr>
          <w:rFonts w:ascii="Times New Roman" w:hAnsi="Times New Roman" w:cs="Times New Roman"/>
          <w:lang w:val="en-US"/>
        </w:rPr>
        <w:t xml:space="preserve">responses </w:t>
      </w:r>
      <w:del w:id="45" w:author="Ouyang, David, M.D." w:date="2023-09-04T08:30:00Z">
        <w:r w:rsidRPr="00386231" w:rsidDel="00406C2E">
          <w:rPr>
            <w:rFonts w:ascii="Times New Roman" w:hAnsi="Times New Roman" w:cs="Times New Roman"/>
            <w:lang w:val="en-US"/>
          </w:rPr>
          <w:delText xml:space="preserve">and </w:delText>
        </w:r>
      </w:del>
      <w:ins w:id="46" w:author="Ouyang, David, M.D." w:date="2023-09-04T08:30:00Z">
        <w:r w:rsidR="00406C2E">
          <w:rPr>
            <w:rFonts w:ascii="Times New Roman" w:hAnsi="Times New Roman" w:cs="Times New Roman"/>
            <w:lang w:val="en-US"/>
          </w:rPr>
          <w:t>that</w:t>
        </w:r>
        <w:r w:rsidR="00406C2E" w:rsidRPr="00386231">
          <w:rPr>
            <w:rFonts w:ascii="Times New Roman" w:hAnsi="Times New Roman" w:cs="Times New Roman"/>
            <w:lang w:val="en-US"/>
          </w:rPr>
          <w:t xml:space="preserve"> </w:t>
        </w:r>
      </w:ins>
      <w:r w:rsidRPr="00386231">
        <w:rPr>
          <w:rFonts w:ascii="Times New Roman" w:hAnsi="Times New Roman" w:cs="Times New Roman"/>
          <w:lang w:val="en-US"/>
        </w:rPr>
        <w:t>could not be binarized into a correct or incorrect response</w:t>
      </w:r>
      <w:r w:rsidRPr="001818E9">
        <w:rPr>
          <w:rFonts w:ascii="Times New Roman" w:hAnsi="Times New Roman" w:cs="Times New Roman"/>
          <w:lang w:val="en-US"/>
        </w:rPr>
        <w:t xml:space="preserve">, and 11 (6.1%) were incorrect. </w:t>
      </w:r>
      <w:r w:rsidRPr="00386231">
        <w:rPr>
          <w:rFonts w:ascii="Times New Roman" w:hAnsi="Times New Roman" w:cs="Times New Roman"/>
          <w:lang w:val="en-US"/>
        </w:rPr>
        <w:t xml:space="preserve">There were consistent themes in incorrect or hedging responses by </w:t>
      </w:r>
      <w:proofErr w:type="spellStart"/>
      <w:r w:rsidRPr="00386231">
        <w:rPr>
          <w:rFonts w:ascii="Times New Roman" w:hAnsi="Times New Roman" w:cs="Times New Roman"/>
          <w:lang w:val="en-US"/>
        </w:rPr>
        <w:t>ChatGPT</w:t>
      </w:r>
      <w:proofErr w:type="spellEnd"/>
      <w:r>
        <w:rPr>
          <w:rFonts w:ascii="Times New Roman" w:hAnsi="Times New Roman" w:cs="Times New Roman"/>
          <w:lang w:val="en-US"/>
        </w:rPr>
        <w:t>, with</w:t>
      </w:r>
      <w:r w:rsidRPr="00386231">
        <w:rPr>
          <w:rFonts w:ascii="Times New Roman" w:hAnsi="Times New Roman" w:cs="Times New Roman"/>
          <w:lang w:val="en-US"/>
        </w:rPr>
        <w:t xml:space="preserve"> </w:t>
      </w:r>
      <w:r>
        <w:rPr>
          <w:rFonts w:ascii="Times New Roman" w:hAnsi="Times New Roman" w:cs="Times New Roman"/>
          <w:lang w:val="en-US"/>
        </w:rPr>
        <w:t xml:space="preserve">91% and 79% of </w:t>
      </w:r>
      <w:del w:id="47" w:author="Ouyang, David, M.D." w:date="2023-09-04T08:30:00Z">
        <w:r w:rsidDel="00406C2E">
          <w:rPr>
            <w:rFonts w:ascii="Times New Roman" w:hAnsi="Times New Roman" w:cs="Times New Roman"/>
            <w:lang w:val="en-US"/>
          </w:rPr>
          <w:delText xml:space="preserve">no </w:delText>
        </w:r>
      </w:del>
      <w:ins w:id="48" w:author="Ouyang, David, M.D." w:date="2023-09-04T08:30:00Z">
        <w:r w:rsidR="00406C2E">
          <w:rPr>
            <w:rFonts w:ascii="Times New Roman" w:hAnsi="Times New Roman" w:cs="Times New Roman"/>
            <w:lang w:val="en-US"/>
          </w:rPr>
          <w:t xml:space="preserve">incorrect </w:t>
        </w:r>
      </w:ins>
      <w:r w:rsidRPr="001818E9">
        <w:rPr>
          <w:rFonts w:ascii="Times New Roman" w:hAnsi="Times New Roman" w:cs="Times New Roman"/>
          <w:lang w:val="en-US"/>
        </w:rPr>
        <w:t>and hedg</w:t>
      </w:r>
      <w:ins w:id="49" w:author="Ouyang, David, M.D." w:date="2023-09-04T08:30:00Z">
        <w:r w:rsidR="00406C2E">
          <w:rPr>
            <w:rFonts w:ascii="Times New Roman" w:hAnsi="Times New Roman" w:cs="Times New Roman"/>
            <w:lang w:val="en-US"/>
          </w:rPr>
          <w:t>ing</w:t>
        </w:r>
      </w:ins>
      <w:del w:id="50" w:author="Ouyang, David, M.D." w:date="2023-09-04T08:30:00Z">
        <w:r w:rsidRPr="001818E9" w:rsidDel="00406C2E">
          <w:rPr>
            <w:rFonts w:ascii="Times New Roman" w:hAnsi="Times New Roman" w:cs="Times New Roman"/>
            <w:lang w:val="en-US"/>
          </w:rPr>
          <w:delText>e</w:delText>
        </w:r>
      </w:del>
      <w:r w:rsidRPr="001818E9">
        <w:rPr>
          <w:rFonts w:ascii="Times New Roman" w:hAnsi="Times New Roman" w:cs="Times New Roman"/>
          <w:lang w:val="en-US"/>
        </w:rPr>
        <w:t xml:space="preserve"> responses</w:t>
      </w:r>
      <w:del w:id="51" w:author="Ouyang, David, M.D." w:date="2023-09-04T08:30:00Z">
        <w:r w:rsidRPr="001818E9" w:rsidDel="00406C2E">
          <w:rPr>
            <w:rFonts w:ascii="Times New Roman" w:hAnsi="Times New Roman" w:cs="Times New Roman"/>
            <w:lang w:val="en-US"/>
          </w:rPr>
          <w:delText xml:space="preserve"> respectively</w:delText>
        </w:r>
      </w:del>
      <w:ins w:id="52" w:author="Ouyang, David, M.D." w:date="2023-09-04T08:30:00Z">
        <w:r w:rsidR="00406C2E">
          <w:rPr>
            <w:rFonts w:ascii="Times New Roman" w:hAnsi="Times New Roman" w:cs="Times New Roman"/>
            <w:lang w:val="en-US"/>
          </w:rPr>
          <w:t xml:space="preserve"> </w:t>
        </w:r>
      </w:ins>
      <w:del w:id="53" w:author="Ouyang, David, M.D." w:date="2023-09-04T08:30:00Z">
        <w:r w:rsidDel="00406C2E">
          <w:rPr>
            <w:rFonts w:ascii="Times New Roman" w:hAnsi="Times New Roman" w:cs="Times New Roman"/>
            <w:lang w:val="en-US"/>
          </w:rPr>
          <w:delText>,</w:delText>
        </w:r>
        <w:r w:rsidRPr="001818E9" w:rsidDel="00406C2E">
          <w:rPr>
            <w:rFonts w:ascii="Times New Roman" w:hAnsi="Times New Roman" w:cs="Times New Roman"/>
            <w:lang w:val="en-US"/>
          </w:rPr>
          <w:delText xml:space="preserve"> </w:delText>
        </w:r>
      </w:del>
      <w:r w:rsidRPr="001818E9">
        <w:rPr>
          <w:rFonts w:ascii="Times New Roman" w:hAnsi="Times New Roman" w:cs="Times New Roman"/>
          <w:lang w:val="en-US"/>
        </w:rPr>
        <w:t>related to a cardiovascular disease disparity</w:t>
      </w:r>
      <w:del w:id="54" w:author="Ouyang, David, M.D." w:date="2023-09-04T08:30:00Z">
        <w:r w:rsidRPr="001818E9" w:rsidDel="00406C2E">
          <w:rPr>
            <w:rFonts w:ascii="Times New Roman" w:hAnsi="Times New Roman" w:cs="Times New Roman"/>
            <w:lang w:val="en-US"/>
          </w:rPr>
          <w:delText>, risk factor or related condition</w:delText>
        </w:r>
      </w:del>
      <w:r w:rsidRPr="001818E9">
        <w:rPr>
          <w:rFonts w:ascii="Times New Roman" w:hAnsi="Times New Roman" w:cs="Times New Roman"/>
          <w:lang w:val="en-US"/>
        </w:rPr>
        <w:t xml:space="preserve"> that affects a minority</w:t>
      </w:r>
      <w:del w:id="55" w:author="Ouyang, David, M.D." w:date="2023-09-04T08:30:00Z">
        <w:r w:rsidRPr="001818E9" w:rsidDel="00406C2E">
          <w:rPr>
            <w:rFonts w:ascii="Times New Roman" w:hAnsi="Times New Roman" w:cs="Times New Roman"/>
            <w:lang w:val="en-US"/>
          </w:rPr>
          <w:delText>,</w:delText>
        </w:r>
      </w:del>
      <w:r w:rsidRPr="001818E9">
        <w:rPr>
          <w:rFonts w:ascii="Times New Roman" w:hAnsi="Times New Roman" w:cs="Times New Roman"/>
          <w:lang w:val="en-US"/>
        </w:rPr>
        <w:t xml:space="preserve"> or </w:t>
      </w:r>
      <w:r>
        <w:rPr>
          <w:rFonts w:ascii="Times New Roman" w:hAnsi="Times New Roman" w:cs="Times New Roman"/>
          <w:lang w:val="en-US"/>
        </w:rPr>
        <w:t>underserved racial</w:t>
      </w:r>
      <w:r w:rsidRPr="001818E9">
        <w:rPr>
          <w:rFonts w:ascii="Times New Roman" w:hAnsi="Times New Roman" w:cs="Times New Roman"/>
          <w:lang w:val="en-US"/>
        </w:rPr>
        <w:t xml:space="preserve"> group.</w:t>
      </w:r>
    </w:p>
    <w:p w14:paraId="6A0CF7C7" w14:textId="77777777" w:rsidR="00C66731" w:rsidDel="00406C2E" w:rsidRDefault="00C66731" w:rsidP="00C66731">
      <w:pPr>
        <w:spacing w:line="360" w:lineRule="auto"/>
        <w:rPr>
          <w:del w:id="56" w:author="Ouyang, David, M.D." w:date="2023-09-04T08:31:00Z"/>
          <w:rFonts w:ascii="Times New Roman" w:hAnsi="Times New Roman" w:cs="Times New Roman"/>
          <w:b/>
          <w:bCs/>
        </w:rPr>
      </w:pPr>
    </w:p>
    <w:p w14:paraId="0E8A6A48" w14:textId="77777777" w:rsidR="00C66731" w:rsidRDefault="00C66731" w:rsidP="00C66731">
      <w:pPr>
        <w:spacing w:line="360" w:lineRule="auto"/>
        <w:rPr>
          <w:rFonts w:ascii="Times New Roman" w:hAnsi="Times New Roman" w:cs="Times New Roman"/>
          <w:b/>
          <w:bCs/>
        </w:rPr>
      </w:pPr>
    </w:p>
    <w:p w14:paraId="07B20EDA" w14:textId="77777777" w:rsidR="00406C2E" w:rsidRDefault="00406C2E" w:rsidP="00C66731">
      <w:pPr>
        <w:spacing w:line="360" w:lineRule="auto"/>
        <w:rPr>
          <w:ins w:id="57" w:author="Ouyang, David, M.D." w:date="2023-09-04T08:31:00Z"/>
          <w:rFonts w:ascii="Times New Roman" w:hAnsi="Times New Roman" w:cs="Times New Roman"/>
          <w:b/>
          <w:bCs/>
        </w:rPr>
      </w:pPr>
    </w:p>
    <w:p w14:paraId="6F1C0F97" w14:textId="759F9F60" w:rsidR="00C66731" w:rsidDel="00406C2E" w:rsidRDefault="00C66731" w:rsidP="00C66731">
      <w:pPr>
        <w:spacing w:line="360" w:lineRule="auto"/>
        <w:rPr>
          <w:del w:id="58" w:author="Ouyang, David, M.D." w:date="2023-09-04T08:31:00Z"/>
          <w:rFonts w:ascii="Times New Roman" w:hAnsi="Times New Roman" w:cs="Times New Roman"/>
          <w:b/>
          <w:bCs/>
        </w:rPr>
      </w:pPr>
      <w:r>
        <w:rPr>
          <w:rFonts w:ascii="Times New Roman" w:hAnsi="Times New Roman" w:cs="Times New Roman"/>
          <w:b/>
          <w:bCs/>
        </w:rPr>
        <w:t>Conclusion</w:t>
      </w:r>
    </w:p>
    <w:p w14:paraId="228EFFFB" w14:textId="77777777" w:rsidR="00C66731" w:rsidRDefault="00C66731" w:rsidP="00C66731">
      <w:pPr>
        <w:spacing w:line="360" w:lineRule="auto"/>
        <w:rPr>
          <w:rFonts w:ascii="Times New Roman" w:hAnsi="Times New Roman" w:cs="Times New Roman"/>
          <w:b/>
          <w:bCs/>
        </w:rPr>
      </w:pPr>
    </w:p>
    <w:p w14:paraId="62FEF7DA" w14:textId="1B208D32" w:rsidR="00C66731" w:rsidRPr="002A6AD1" w:rsidRDefault="00C66731" w:rsidP="00C66731">
      <w:pPr>
        <w:spacing w:line="360" w:lineRule="auto"/>
        <w:rPr>
          <w:rFonts w:ascii="Times New Roman" w:hAnsi="Times New Roman" w:cs="Times New Roman"/>
          <w:b/>
          <w:bCs/>
          <w:u w:val="single"/>
        </w:rPr>
      </w:pPr>
      <w:r w:rsidRPr="001818E9">
        <w:rPr>
          <w:rFonts w:ascii="Times New Roman" w:hAnsi="Times New Roman" w:cs="Times New Roman"/>
        </w:rPr>
        <w:t>Our study showed that a</w:t>
      </w:r>
      <w:del w:id="59" w:author="Ouyang, David, M.D." w:date="2023-09-04T08:31:00Z">
        <w:r w:rsidRPr="001818E9" w:rsidDel="00406C2E">
          <w:rPr>
            <w:rFonts w:ascii="Times New Roman" w:hAnsi="Times New Roman" w:cs="Times New Roman"/>
          </w:rPr>
          <w:delText xml:space="preserve"> popular</w:delText>
        </w:r>
      </w:del>
      <w:ins w:id="60" w:author="Ouyang, David, M.D." w:date="2023-09-04T08:31:00Z">
        <w:r w:rsidR="00406C2E">
          <w:rPr>
            <w:rFonts w:ascii="Times New Roman" w:hAnsi="Times New Roman" w:cs="Times New Roman"/>
          </w:rPr>
          <w:t xml:space="preserve">n </w:t>
        </w:r>
      </w:ins>
      <w:del w:id="61" w:author="Ouyang, David, M.D." w:date="2023-09-04T08:31:00Z">
        <w:r w:rsidRPr="001818E9" w:rsidDel="00406C2E">
          <w:rPr>
            <w:rFonts w:ascii="Times New Roman" w:hAnsi="Times New Roman" w:cs="Times New Roman"/>
          </w:rPr>
          <w:delText xml:space="preserve"> </w:delText>
        </w:r>
      </w:del>
      <w:r w:rsidRPr="001818E9">
        <w:rPr>
          <w:rFonts w:ascii="Times New Roman" w:hAnsi="Times New Roman" w:cs="Times New Roman"/>
        </w:rPr>
        <w:t>online</w:t>
      </w:r>
      <w:ins w:id="62" w:author="Ouyang, David, M.D." w:date="2023-09-04T08:31:00Z">
        <w:r w:rsidR="00406C2E">
          <w:rPr>
            <w:rFonts w:ascii="Times New Roman" w:hAnsi="Times New Roman" w:cs="Times New Roman"/>
          </w:rPr>
          <w:t xml:space="preserve"> chat</w:t>
        </w:r>
      </w:ins>
      <w:r w:rsidRPr="001818E9">
        <w:rPr>
          <w:rFonts w:ascii="Times New Roman" w:hAnsi="Times New Roman" w:cs="Times New Roman"/>
        </w:rPr>
        <w:t xml:space="preserve">-based AI model has a </w:t>
      </w:r>
      <w:del w:id="63" w:author="Ouyang, David, M.D." w:date="2023-09-04T08:31:00Z">
        <w:r w:rsidRPr="001818E9" w:rsidDel="00406C2E">
          <w:rPr>
            <w:rFonts w:ascii="Times New Roman" w:hAnsi="Times New Roman" w:cs="Times New Roman"/>
          </w:rPr>
          <w:delText>satisfactory but suboptimal</w:delText>
        </w:r>
      </w:del>
      <w:ins w:id="64" w:author="Ouyang, David, M.D." w:date="2023-09-04T08:31:00Z">
        <w:r w:rsidR="00406C2E">
          <w:rPr>
            <w:rFonts w:ascii="Times New Roman" w:hAnsi="Times New Roman" w:cs="Times New Roman"/>
          </w:rPr>
          <w:t>broad</w:t>
        </w:r>
      </w:ins>
      <w:r w:rsidRPr="001818E9">
        <w:rPr>
          <w:rFonts w:ascii="Times New Roman" w:hAnsi="Times New Roman" w:cs="Times New Roman"/>
        </w:rPr>
        <w:t xml:space="preserve"> knowledge of CVD racial disparities</w:t>
      </w:r>
      <w:ins w:id="65" w:author="Ouyang, David, M.D." w:date="2023-09-04T08:31:00Z">
        <w:r w:rsidR="00406C2E">
          <w:rPr>
            <w:rFonts w:ascii="Times New Roman" w:hAnsi="Times New Roman" w:cs="Times New Roman"/>
          </w:rPr>
          <w:t>, however persistent gaps in knowledge about minority g</w:t>
        </w:r>
      </w:ins>
      <w:ins w:id="66" w:author="Ouyang, David, M.D." w:date="2023-09-04T08:32:00Z">
        <w:r w:rsidR="00406C2E">
          <w:rPr>
            <w:rFonts w:ascii="Times New Roman" w:hAnsi="Times New Roman" w:cs="Times New Roman"/>
          </w:rPr>
          <w:t>roups</w:t>
        </w:r>
      </w:ins>
      <w:r w:rsidRPr="001818E9">
        <w:rPr>
          <w:rFonts w:ascii="Times New Roman" w:hAnsi="Times New Roman" w:cs="Times New Roman"/>
        </w:rPr>
        <w:t xml:space="preserve">. Given that these </w:t>
      </w:r>
      <w:del w:id="67" w:author="Ouyang, David, M.D." w:date="2023-09-04T08:32:00Z">
        <w:r w:rsidRPr="001818E9" w:rsidDel="00406C2E">
          <w:rPr>
            <w:rFonts w:ascii="Times New Roman" w:hAnsi="Times New Roman" w:cs="Times New Roman"/>
          </w:rPr>
          <w:delText>have far reaching consequences</w:delText>
        </w:r>
      </w:del>
      <w:ins w:id="68" w:author="Ouyang, David, M.D." w:date="2023-09-04T08:32:00Z">
        <w:r w:rsidR="00406C2E">
          <w:rPr>
            <w:rFonts w:ascii="Times New Roman" w:hAnsi="Times New Roman" w:cs="Times New Roman"/>
          </w:rPr>
          <w:t>models might be used by the general public</w:t>
        </w:r>
      </w:ins>
      <w:r w:rsidRPr="001818E9">
        <w:rPr>
          <w:rFonts w:ascii="Times New Roman" w:hAnsi="Times New Roman" w:cs="Times New Roman"/>
        </w:rPr>
        <w:t xml:space="preserve">, </w:t>
      </w:r>
      <w:ins w:id="69" w:author="Ouyang, David, M.D." w:date="2023-09-04T08:32:00Z">
        <w:r w:rsidR="00406C2E">
          <w:rPr>
            <w:rFonts w:ascii="Times New Roman" w:hAnsi="Times New Roman" w:cs="Times New Roman"/>
          </w:rPr>
          <w:t xml:space="preserve">caution should be advised </w:t>
        </w:r>
      </w:ins>
      <w:del w:id="70" w:author="Ouyang, David, M.D." w:date="2023-09-04T08:32:00Z">
        <w:r w:rsidRPr="001818E9" w:rsidDel="00406C2E">
          <w:rPr>
            <w:rFonts w:ascii="Times New Roman" w:hAnsi="Times New Roman" w:cs="Times New Roman"/>
          </w:rPr>
          <w:delText>including an accentuation of pre-existing CVD racial disparities, prompt action must be taken to better train AI model on health disparities.</w:delText>
        </w:r>
      </w:del>
      <w:ins w:id="71" w:author="Ouyang, David, M.D." w:date="2023-09-04T08:32:00Z">
        <w:r w:rsidR="00406C2E">
          <w:rPr>
            <w:rFonts w:ascii="Times New Roman" w:hAnsi="Times New Roman" w:cs="Times New Roman"/>
          </w:rPr>
          <w:t xml:space="preserve">in taking responses at face value. </w:t>
        </w:r>
      </w:ins>
    </w:p>
    <w:p w14:paraId="6A7764D2" w14:textId="08741E0D" w:rsidR="00C66731" w:rsidDel="00406C2E" w:rsidRDefault="00C66731" w:rsidP="00C66731">
      <w:pPr>
        <w:spacing w:line="360" w:lineRule="auto"/>
        <w:rPr>
          <w:del w:id="72" w:author="Ouyang, David, M.D." w:date="2023-09-04T08:32:00Z"/>
          <w:rFonts w:ascii="Times New Roman" w:hAnsi="Times New Roman" w:cs="Times New Roman"/>
          <w:b/>
          <w:bCs/>
        </w:rPr>
      </w:pPr>
      <w:commentRangeStart w:id="73"/>
    </w:p>
    <w:p w14:paraId="0163CB72" w14:textId="69B191F7" w:rsidR="00C66731" w:rsidDel="00406C2E" w:rsidRDefault="00C66731" w:rsidP="00C66731">
      <w:pPr>
        <w:spacing w:line="360" w:lineRule="auto"/>
        <w:rPr>
          <w:del w:id="74" w:author="Ouyang, David, M.D." w:date="2023-09-04T08:32:00Z"/>
          <w:rFonts w:ascii="Times New Roman" w:hAnsi="Times New Roman" w:cs="Times New Roman"/>
          <w:b/>
          <w:bCs/>
        </w:rPr>
      </w:pPr>
    </w:p>
    <w:p w14:paraId="6C809141" w14:textId="5C39A83D" w:rsidR="00C66731" w:rsidDel="00406C2E" w:rsidRDefault="00C66731" w:rsidP="00C66731">
      <w:pPr>
        <w:spacing w:line="360" w:lineRule="auto"/>
        <w:rPr>
          <w:del w:id="75" w:author="Ouyang, David, M.D." w:date="2023-09-04T08:32:00Z"/>
          <w:rFonts w:ascii="Times New Roman" w:hAnsi="Times New Roman" w:cs="Times New Roman"/>
          <w:b/>
          <w:bCs/>
        </w:rPr>
      </w:pPr>
    </w:p>
    <w:p w14:paraId="1B515757" w14:textId="2AF82180" w:rsidR="00C66731" w:rsidDel="00406C2E" w:rsidRDefault="00C66731" w:rsidP="00C66731">
      <w:pPr>
        <w:spacing w:line="360" w:lineRule="auto"/>
        <w:rPr>
          <w:del w:id="76" w:author="Ouyang, David, M.D." w:date="2023-09-04T08:32:00Z"/>
          <w:rFonts w:ascii="Times New Roman" w:hAnsi="Times New Roman" w:cs="Times New Roman"/>
          <w:b/>
          <w:bCs/>
        </w:rPr>
      </w:pPr>
    </w:p>
    <w:p w14:paraId="1A9052B0" w14:textId="0C29F036" w:rsidR="00C66731" w:rsidDel="00406C2E" w:rsidRDefault="00C66731" w:rsidP="00C66731">
      <w:pPr>
        <w:spacing w:line="360" w:lineRule="auto"/>
        <w:rPr>
          <w:del w:id="77" w:author="Ouyang, David, M.D." w:date="2023-09-04T08:32:00Z"/>
          <w:rFonts w:ascii="Times New Roman" w:hAnsi="Times New Roman" w:cs="Times New Roman"/>
          <w:b/>
          <w:bCs/>
        </w:rPr>
      </w:pPr>
    </w:p>
    <w:p w14:paraId="2DC0F89D" w14:textId="3FF110BF" w:rsidR="00C66731" w:rsidDel="00406C2E" w:rsidRDefault="00C66731" w:rsidP="00C66731">
      <w:pPr>
        <w:spacing w:line="360" w:lineRule="auto"/>
        <w:rPr>
          <w:del w:id="78" w:author="Ouyang, David, M.D." w:date="2023-09-04T08:32:00Z"/>
          <w:rFonts w:ascii="Times New Roman" w:hAnsi="Times New Roman" w:cs="Times New Roman"/>
          <w:b/>
          <w:bCs/>
        </w:rPr>
      </w:pPr>
    </w:p>
    <w:p w14:paraId="5F0E6E3C" w14:textId="1E1C5405" w:rsidR="00C66731" w:rsidDel="00406C2E" w:rsidRDefault="00C66731" w:rsidP="00C66731">
      <w:pPr>
        <w:spacing w:line="360" w:lineRule="auto"/>
        <w:rPr>
          <w:del w:id="79" w:author="Ouyang, David, M.D." w:date="2023-09-04T08:32:00Z"/>
          <w:rFonts w:ascii="Times New Roman" w:hAnsi="Times New Roman" w:cs="Times New Roman"/>
          <w:b/>
          <w:bCs/>
        </w:rPr>
      </w:pPr>
    </w:p>
    <w:p w14:paraId="47A7CD69" w14:textId="3FCFF51F" w:rsidR="00C66731" w:rsidDel="00406C2E" w:rsidRDefault="00C66731" w:rsidP="00C66731">
      <w:pPr>
        <w:spacing w:line="360" w:lineRule="auto"/>
        <w:rPr>
          <w:del w:id="80" w:author="Ouyang, David, M.D." w:date="2023-09-04T08:32:00Z"/>
          <w:rFonts w:ascii="Times New Roman" w:hAnsi="Times New Roman" w:cs="Times New Roman"/>
          <w:b/>
          <w:bCs/>
        </w:rPr>
      </w:pPr>
    </w:p>
    <w:p w14:paraId="0B801847" w14:textId="27FB6DAC" w:rsidR="00C66731" w:rsidDel="00406C2E" w:rsidRDefault="00C66731" w:rsidP="00C66731">
      <w:pPr>
        <w:spacing w:line="360" w:lineRule="auto"/>
        <w:rPr>
          <w:del w:id="81" w:author="Ouyang, David, M.D." w:date="2023-09-04T08:32:00Z"/>
          <w:rFonts w:ascii="Times New Roman" w:hAnsi="Times New Roman" w:cs="Times New Roman"/>
          <w:b/>
          <w:bCs/>
        </w:rPr>
      </w:pPr>
    </w:p>
    <w:p w14:paraId="4C301B2F" w14:textId="73AB16EE" w:rsidR="00C66731" w:rsidDel="00406C2E" w:rsidRDefault="00C66731" w:rsidP="00C66731">
      <w:pPr>
        <w:spacing w:line="360" w:lineRule="auto"/>
        <w:rPr>
          <w:del w:id="82" w:author="Ouyang, David, M.D." w:date="2023-09-04T08:32:00Z"/>
          <w:rFonts w:ascii="Times New Roman" w:hAnsi="Times New Roman" w:cs="Times New Roman"/>
          <w:b/>
          <w:bCs/>
        </w:rPr>
      </w:pPr>
    </w:p>
    <w:p w14:paraId="6C8FA72C" w14:textId="059B9230" w:rsidR="00C66731" w:rsidDel="00406C2E" w:rsidRDefault="00C66731" w:rsidP="00C66731">
      <w:pPr>
        <w:spacing w:line="360" w:lineRule="auto"/>
        <w:rPr>
          <w:del w:id="83" w:author="Ouyang, David, M.D." w:date="2023-09-04T08:32:00Z"/>
          <w:rFonts w:ascii="Times New Roman" w:hAnsi="Times New Roman" w:cs="Times New Roman"/>
          <w:b/>
          <w:bCs/>
        </w:rPr>
      </w:pPr>
    </w:p>
    <w:p w14:paraId="5E0D3FAA" w14:textId="3C43FA4E" w:rsidR="00C66731" w:rsidDel="00406C2E" w:rsidRDefault="00C66731" w:rsidP="00C66731">
      <w:pPr>
        <w:spacing w:line="360" w:lineRule="auto"/>
        <w:rPr>
          <w:del w:id="84" w:author="Ouyang, David, M.D." w:date="2023-09-04T08:32:00Z"/>
          <w:rFonts w:ascii="Times New Roman" w:hAnsi="Times New Roman" w:cs="Times New Roman"/>
          <w:b/>
          <w:bCs/>
        </w:rPr>
      </w:pPr>
    </w:p>
    <w:p w14:paraId="3D504030" w14:textId="16E64506" w:rsidR="00C66731" w:rsidDel="00406C2E" w:rsidRDefault="00C66731" w:rsidP="00C66731">
      <w:pPr>
        <w:spacing w:line="360" w:lineRule="auto"/>
        <w:rPr>
          <w:del w:id="85" w:author="Ouyang, David, M.D." w:date="2023-09-04T08:32:00Z"/>
          <w:rFonts w:ascii="Times New Roman" w:hAnsi="Times New Roman" w:cs="Times New Roman"/>
          <w:b/>
          <w:bCs/>
        </w:rPr>
      </w:pPr>
    </w:p>
    <w:p w14:paraId="4ABB4CB3" w14:textId="1AF2C3FC" w:rsidR="00C66731" w:rsidDel="00406C2E" w:rsidRDefault="00C66731" w:rsidP="00C66731">
      <w:pPr>
        <w:spacing w:line="360" w:lineRule="auto"/>
        <w:rPr>
          <w:del w:id="86" w:author="Ouyang, David, M.D." w:date="2023-09-04T08:32:00Z"/>
          <w:rFonts w:ascii="Times New Roman" w:hAnsi="Times New Roman" w:cs="Times New Roman"/>
          <w:b/>
          <w:bCs/>
        </w:rPr>
      </w:pPr>
    </w:p>
    <w:p w14:paraId="0E7A5203" w14:textId="6E5554FD" w:rsidR="00C66731" w:rsidDel="00406C2E" w:rsidRDefault="00C66731" w:rsidP="00C66731">
      <w:pPr>
        <w:spacing w:line="360" w:lineRule="auto"/>
        <w:rPr>
          <w:del w:id="87" w:author="Ouyang, David, M.D." w:date="2023-09-04T08:32:00Z"/>
          <w:rFonts w:ascii="Times New Roman" w:hAnsi="Times New Roman" w:cs="Times New Roman"/>
          <w:b/>
          <w:bCs/>
        </w:rPr>
      </w:pPr>
    </w:p>
    <w:p w14:paraId="05A8EE8C" w14:textId="5AAA61D3" w:rsidR="00C66731" w:rsidDel="00406C2E" w:rsidRDefault="00C66731" w:rsidP="00C66731">
      <w:pPr>
        <w:spacing w:line="360" w:lineRule="auto"/>
        <w:rPr>
          <w:del w:id="88" w:author="Ouyang, David, M.D." w:date="2023-09-04T08:32:00Z"/>
          <w:rFonts w:ascii="Times New Roman" w:hAnsi="Times New Roman" w:cs="Times New Roman"/>
          <w:b/>
          <w:bCs/>
        </w:rPr>
      </w:pPr>
    </w:p>
    <w:p w14:paraId="3CD41FD7" w14:textId="5577B57E" w:rsidR="00C66731" w:rsidDel="00406C2E" w:rsidRDefault="00C66731" w:rsidP="00C66731">
      <w:pPr>
        <w:spacing w:line="360" w:lineRule="auto"/>
        <w:rPr>
          <w:del w:id="89" w:author="Ouyang, David, M.D." w:date="2023-09-04T08:32:00Z"/>
          <w:rFonts w:ascii="Times New Roman" w:hAnsi="Times New Roman" w:cs="Times New Roman"/>
          <w:b/>
          <w:bCs/>
        </w:rPr>
      </w:pPr>
    </w:p>
    <w:p w14:paraId="30D650AD" w14:textId="6C7A7471" w:rsidR="00C66731" w:rsidDel="00406C2E" w:rsidRDefault="00C66731" w:rsidP="00C66731">
      <w:pPr>
        <w:spacing w:line="360" w:lineRule="auto"/>
        <w:rPr>
          <w:del w:id="90" w:author="Ouyang, David, M.D." w:date="2023-09-04T08:32:00Z"/>
          <w:rFonts w:ascii="Times New Roman" w:hAnsi="Times New Roman" w:cs="Times New Roman"/>
          <w:b/>
          <w:bCs/>
        </w:rPr>
      </w:pPr>
    </w:p>
    <w:p w14:paraId="28E1C0F6" w14:textId="30D212CE" w:rsidR="00C66731" w:rsidDel="00406C2E" w:rsidRDefault="00C66731" w:rsidP="00C66731">
      <w:pPr>
        <w:spacing w:line="360" w:lineRule="auto"/>
        <w:rPr>
          <w:del w:id="91" w:author="Ouyang, David, M.D." w:date="2023-09-04T08:32:00Z"/>
          <w:rFonts w:ascii="Times New Roman" w:hAnsi="Times New Roman" w:cs="Times New Roman"/>
          <w:b/>
          <w:bCs/>
        </w:rPr>
      </w:pPr>
    </w:p>
    <w:p w14:paraId="77B4551C" w14:textId="06283724" w:rsidR="00C66731" w:rsidDel="00406C2E" w:rsidRDefault="00C66731" w:rsidP="00C66731">
      <w:pPr>
        <w:spacing w:line="360" w:lineRule="auto"/>
        <w:rPr>
          <w:del w:id="92" w:author="Ouyang, David, M.D." w:date="2023-09-04T08:32:00Z"/>
          <w:rFonts w:ascii="Times New Roman" w:hAnsi="Times New Roman" w:cs="Times New Roman"/>
          <w:b/>
          <w:bCs/>
        </w:rPr>
      </w:pPr>
    </w:p>
    <w:p w14:paraId="5C3218C5" w14:textId="4FD80C6F" w:rsidR="00C66731" w:rsidDel="00406C2E" w:rsidRDefault="00C66731" w:rsidP="00C66731">
      <w:pPr>
        <w:spacing w:line="360" w:lineRule="auto"/>
        <w:rPr>
          <w:del w:id="93" w:author="Ouyang, David, M.D." w:date="2023-09-04T08:32:00Z"/>
          <w:rFonts w:ascii="Times New Roman" w:hAnsi="Times New Roman" w:cs="Times New Roman"/>
          <w:b/>
          <w:bCs/>
        </w:rPr>
      </w:pPr>
    </w:p>
    <w:p w14:paraId="08ED1250" w14:textId="77777777" w:rsidR="00C66731" w:rsidDel="00406C2E" w:rsidRDefault="00C66731" w:rsidP="00C66731">
      <w:pPr>
        <w:spacing w:line="360" w:lineRule="auto"/>
        <w:rPr>
          <w:del w:id="94" w:author="Ouyang, David, M.D." w:date="2023-09-04T08:32:00Z"/>
          <w:rFonts w:ascii="Times New Roman" w:hAnsi="Times New Roman" w:cs="Times New Roman"/>
          <w:b/>
          <w:bCs/>
        </w:rPr>
      </w:pPr>
    </w:p>
    <w:p w14:paraId="09E44B40" w14:textId="77777777" w:rsidR="00C66731" w:rsidDel="00406C2E" w:rsidRDefault="00C66731" w:rsidP="00C66731">
      <w:pPr>
        <w:spacing w:line="360" w:lineRule="auto"/>
        <w:rPr>
          <w:del w:id="95" w:author="Ouyang, David, M.D." w:date="2023-09-04T08:32:00Z"/>
          <w:rFonts w:ascii="Times New Roman" w:hAnsi="Times New Roman" w:cs="Times New Roman"/>
          <w:b/>
          <w:bCs/>
        </w:rPr>
      </w:pPr>
    </w:p>
    <w:p w14:paraId="162794F8" w14:textId="77777777" w:rsidR="00C66731" w:rsidDel="00406C2E" w:rsidRDefault="00C66731" w:rsidP="00C66731">
      <w:pPr>
        <w:spacing w:line="360" w:lineRule="auto"/>
        <w:rPr>
          <w:del w:id="96" w:author="Ouyang, David, M.D." w:date="2023-09-04T08:32:00Z"/>
          <w:rFonts w:ascii="Times New Roman" w:hAnsi="Times New Roman" w:cs="Times New Roman"/>
          <w:b/>
          <w:bCs/>
        </w:rPr>
      </w:pPr>
    </w:p>
    <w:p w14:paraId="078AA2D9" w14:textId="77777777" w:rsidR="00C66731" w:rsidDel="00814CDD" w:rsidRDefault="00C66731" w:rsidP="00C66731">
      <w:pPr>
        <w:spacing w:line="360" w:lineRule="auto"/>
        <w:rPr>
          <w:del w:id="97" w:author="Oseiwe Eromosele" w:date="2023-09-07T12:27:00Z"/>
          <w:rFonts w:ascii="Times New Roman" w:hAnsi="Times New Roman" w:cs="Times New Roman"/>
          <w:b/>
          <w:bCs/>
        </w:rPr>
      </w:pPr>
      <w:r w:rsidRPr="002A6AD1">
        <w:rPr>
          <w:rFonts w:ascii="Times New Roman" w:hAnsi="Times New Roman" w:cs="Times New Roman"/>
          <w:b/>
          <w:bCs/>
        </w:rPr>
        <w:t>Introduction</w:t>
      </w:r>
      <w:commentRangeEnd w:id="73"/>
      <w:r w:rsidR="00406C2E">
        <w:rPr>
          <w:rStyle w:val="CommentReference"/>
        </w:rPr>
        <w:commentReference w:id="73"/>
      </w:r>
    </w:p>
    <w:p w14:paraId="6C960D83" w14:textId="77777777" w:rsidR="00C66731" w:rsidRPr="002A6AD1" w:rsidRDefault="00C66731" w:rsidP="00C66731">
      <w:pPr>
        <w:spacing w:line="360" w:lineRule="auto"/>
        <w:rPr>
          <w:rFonts w:ascii="Times New Roman" w:hAnsi="Times New Roman" w:cs="Times New Roman"/>
          <w:b/>
          <w:bCs/>
        </w:rPr>
      </w:pPr>
    </w:p>
    <w:p w14:paraId="3ADE3F77" w14:textId="32437B68" w:rsidR="006D480C" w:rsidRDefault="006D480C" w:rsidP="006D480C">
      <w:pPr>
        <w:spacing w:line="360" w:lineRule="auto"/>
        <w:rPr>
          <w:ins w:id="98" w:author="Oseiwe Eromosele" w:date="2023-09-07T12:08:00Z"/>
          <w:rFonts w:ascii="Times New Roman" w:hAnsi="Times New Roman" w:cs="Times New Roman"/>
        </w:rPr>
      </w:pPr>
      <w:ins w:id="99" w:author="Oseiwe Eromosele" w:date="2023-09-07T12:08:00Z">
        <w:r w:rsidRPr="002A6AD1">
          <w:rPr>
            <w:rFonts w:ascii="Times New Roman" w:hAnsi="Times New Roman" w:cs="Times New Roman"/>
          </w:rPr>
          <w:t>In obtaining information about cardiovascular diseases, individuals, including health professionals, health professional trainees, and students, explore the information available online and from their healthcare providers. A popular dialogue-based artificial intelligence (AI) language model (</w:t>
        </w:r>
        <w:proofErr w:type="spellStart"/>
        <w:r w:rsidRPr="002A6AD1">
          <w:rPr>
            <w:rFonts w:ascii="Times New Roman" w:hAnsi="Times New Roman" w:cs="Times New Roman"/>
          </w:rPr>
          <w:t>ChatGPT</w:t>
        </w:r>
        <w:proofErr w:type="spellEnd"/>
        <w:r w:rsidRPr="002A6AD1">
          <w:rPr>
            <w:rFonts w:ascii="Times New Roman" w:hAnsi="Times New Roman" w:cs="Times New Roman"/>
          </w:rPr>
          <w:t xml:space="preserve">), that responds to complex queries interactively was released in November 2022 and has gained much coverage lately, with currently about 100 million users. </w:t>
        </w:r>
        <w:r w:rsidRPr="002A6AD1">
          <w:rPr>
            <w:rFonts w:ascii="Times New Roman" w:hAnsi="Times New Roman" w:cs="Times New Roman"/>
          </w:rPr>
          <w:fldChar w:fldCharType="begin"/>
        </w:r>
      </w:ins>
      <w:r>
        <w:rPr>
          <w:rFonts w:ascii="Times New Roman" w:hAnsi="Times New Roman" w:cs="Times New Roman"/>
        </w:rPr>
        <w:instrText xml:space="preserve"> ADDIN ZOTERO_ITEM CSL_CITATION {"citationID":"ixg0NZ2s","properties":{"formattedCitation":"\\super 1\\uc0\\u8211{}3\\nosupersub{}","plainCitation":"1–3","noteIndex":0},"citationItems":[{"id":332,"uris":["http://zotero.org/users/10096107/items/PAS4G9FV"],"itemData":{"id":332,"type":"webpage","abstract":"We’ve trained a model called ChatGPT which interacts in a conversational way. The dialogue format makes it possible for ChatGPT to answer followup questions, admit its mistakes, challenge incorrect premises, and reject inappropriate requests. ChatGPT is a sibling model to InstructGPT, which is trained to follow an instruction in","container-title":"OpenAI","language":"en","title":"ChatGPT: Optimizing Language Models for Dialogue","title-short":"ChatGPT","URL":"https://openai.com/blog/chatgpt/","accessed":{"date-parts":[["2023",2,22]]},"issued":{"date-parts":[["2022",11,30]]}}},{"id":328,"uris":["http://zotero.org/users/10096107/items/6CEFXEZI"],"itemData":{"id":328,"type":"post-weblog","abstract":"OpenAI recently launched ChatGPT and since then it is becoming really popular and here we have shared detailed ChatGPT Statistics.","container-title":"Demand Sage","language":"en-US","title":"ChatGPT Statistics for 2023: Comprehensive Facts and Data","title-short":"ChatGPT Statistics for 2023","URL":"https://www.demandsage.com/chatgpt-statistics/","author":[{"family":"Ruby","given":"Daniel"}],"accessed":{"date-parts":[["2023",2,22]]},"issued":{"date-parts":[["2023",2,8]]}}},{"id":658,"uris":["http://zotero.org/users/10096107/items/5P6BKQNI"],"itemData":{"id":658,"type":"article-journal","abstract":"This study examines the appropriateness of artificial intelligence model responses to fundamental cardiovascular disease prevention questions.","container-title":"JAMA","DOI":"10.1001/jama.2023.1044","ISSN":"0098-7484","issue":"10","journalAbbreviation":"JAMA","language":"en","note":"publisher: American Medical Association","page":"842-844","source":"jamanetwork-com.ezproxy.bu.edu","title":"Appropriateness of Cardiovascular Disease Prevention Recommendations Obtained From a Popular Online Chat-Based Artificial Intelligence Model","volume":"329","author":[{"family":"Sarraju","given":"Ashish"},{"family":"Bruemmer","given":"Dennis"},{"family":"Iterson","given":"Erik Van"},{"family":"Cho","given":"Leslie"},{"family":"Rodriguez","given":"Fatima"},{"family":"Laffin","given":"Luke"}],"issued":{"date-parts":[["2023",3,14]]}}}],"schema":"https://github.com/citation-style-language/schema/raw/master/csl-citation.json"} </w:instrText>
      </w:r>
      <w:ins w:id="100" w:author="Oseiwe Eromosele" w:date="2023-09-07T12:08:00Z">
        <w:r w:rsidRPr="002A6AD1">
          <w:rPr>
            <w:rFonts w:ascii="Times New Roman" w:hAnsi="Times New Roman" w:cs="Times New Roman"/>
          </w:rPr>
          <w:fldChar w:fldCharType="separate"/>
        </w:r>
      </w:ins>
      <w:r w:rsidRPr="006D480C">
        <w:rPr>
          <w:rFonts w:ascii="Times New Roman" w:hAnsi="Times New Roman" w:cs="Times New Roman"/>
          <w:kern w:val="0"/>
          <w:vertAlign w:val="superscript"/>
          <w:lang w:val="en-US"/>
        </w:rPr>
        <w:t>1–3</w:t>
      </w:r>
      <w:ins w:id="101" w:author="Oseiwe Eromosele" w:date="2023-09-07T12:08:00Z">
        <w:r w:rsidRPr="002A6AD1">
          <w:rPr>
            <w:rFonts w:ascii="Times New Roman" w:hAnsi="Times New Roman" w:cs="Times New Roman"/>
          </w:rPr>
          <w:fldChar w:fldCharType="end"/>
        </w:r>
        <w:r w:rsidRPr="002A6AD1">
          <w:rPr>
            <w:rFonts w:ascii="Times New Roman" w:hAnsi="Times New Roman" w:cs="Times New Roman"/>
          </w:rPr>
          <w:t xml:space="preserve"> </w:t>
        </w:r>
      </w:ins>
    </w:p>
    <w:p w14:paraId="05102460" w14:textId="77777777" w:rsidR="006D480C" w:rsidRDefault="006D480C" w:rsidP="00C66731">
      <w:pPr>
        <w:spacing w:line="360" w:lineRule="auto"/>
        <w:rPr>
          <w:ins w:id="102" w:author="Oseiwe Eromosele" w:date="2023-09-07T12:09:00Z"/>
          <w:rFonts w:ascii="Times New Roman" w:hAnsi="Times New Roman" w:cs="Times New Roman"/>
        </w:rPr>
      </w:pPr>
    </w:p>
    <w:p w14:paraId="6DF523DF" w14:textId="7B1AC5F0" w:rsidR="00B805C7" w:rsidRDefault="00C66731" w:rsidP="00C66731">
      <w:pPr>
        <w:spacing w:line="360" w:lineRule="auto"/>
        <w:rPr>
          <w:ins w:id="103" w:author="Oseiwe Eromosele" w:date="2023-09-07T11:42:00Z"/>
          <w:rFonts w:ascii="Times New Roman" w:hAnsi="Times New Roman" w:cs="Times New Roman"/>
        </w:rPr>
      </w:pPr>
      <w:moveFromRangeStart w:id="104" w:author="Oseiwe Eromosele" w:date="2023-09-07T11:33:00Z" w:name="move144978808"/>
      <w:moveFrom w:id="105" w:author="Oseiwe Eromosele" w:date="2023-09-07T11:33:00Z">
        <w:r w:rsidRPr="002A6AD1" w:rsidDel="00943D78">
          <w:rPr>
            <w:rFonts w:ascii="Times New Roman" w:hAnsi="Times New Roman" w:cs="Times New Roman"/>
          </w:rPr>
          <w:t xml:space="preserve">In obtaining information about the disparities that exist among cardiovascular diseases, individuals, including health professionals, health professional trainees, and students, explore the information available online and from their healthcare providers. A popular dialogue-based artificial intelligence (AI) language model (ChatGPT), that responds to complex queries interactively was released in November 2022 and has gained much coverage lately, with currently about 100 million users. </w:t>
        </w:r>
        <w:r w:rsidRPr="002A6AD1" w:rsidDel="00943D78">
          <w:rPr>
            <w:rFonts w:ascii="Times New Roman" w:hAnsi="Times New Roman" w:cs="Times New Roman"/>
          </w:rPr>
          <w:fldChar w:fldCharType="begin"/>
        </w:r>
        <w:r w:rsidRPr="002A6AD1" w:rsidDel="00943D78">
          <w:rPr>
            <w:rFonts w:ascii="Times New Roman" w:hAnsi="Times New Roman" w:cs="Times New Roman"/>
          </w:rPr>
          <w:instrText xml:space="preserve"> ADDIN ZOTERO_ITEM CSL_CITATION {"citationID":"q9EEPxfM","properties":{"formattedCitation":"\\super 1\\uc0\\u8211{}3\\nosupersub{}","plainCitation":"1–3","noteIndex":0},"citationItems":[{"id":332,"uris":["http://zotero.org/users/10096107/items/PAS4G9FV"],"itemData":{"id":332,"type":"webpage","abstract":"We’ve trained a model called ChatGPT which interacts in a conversational way. The dialogue format makes it possible for ChatGPT to answer followup questions, admit its mistakes, challenge incorrect premises, and reject inappropriate requests. ChatGPT is a sibling model to InstructGPT, which is trained to follow an instruction in","container-title":"OpenAI","language":"en","title":"ChatGPT: Optimizing Language Models for Dialogue","title-short":"ChatGPT","URL":"https://openai.com/blog/chatgpt/","accessed":{"date-parts":[["2023",2,22]]},"issued":{"date-parts":[["2022",11,30]]}}},{"id":328,"uris":["http://zotero.org/users/10096107/items/6CEFXEZI"],"itemData":{"id":328,"type":"post-weblog","abstract":"OpenAI recently launched ChatGPT and since then it is becoming really popular and here we have shared detailed ChatGPT Statistics.","container-title":"Demand Sage","language":"en-US","title":"ChatGPT Statistics for 2023: Comprehensive Facts and Data","title-short":"ChatGPT Statistics for 2023","URL":"https://www.demandsage.com/chatgpt-statistics/","author":[{"family":"Ruby","given":"Daniel"}],"accessed":{"date-parts":[["2023",2,22]]},"issued":{"date-parts":[["2023",2,8]]}}},{"id":658,"uris":["http://zotero.org/users/10096107/items/5P6BKQNI"],"itemData":{"id":658,"type":"article-journal","abstract":"This study examines the appropriateness of artificial intelligence model responses to fundamental cardiovascular disease prevention questions.","container-title":"JAMA","DOI":"10.1001/jama.2023.1044","ISSN":"0098-7484","issue":"10","journalAbbreviation":"JAMA","language":"en","note":"publisher: American Medical Association","page":"842-844","source":"jamanetwork-com.ezproxy.bu.edu","title":"Appropriateness of Cardiovascular Disease Prevention Recommendations Obtained From a Popular Online Chat-Based Artificial Intelligence Model","volume":"329","author":[{"family":"Sarraju","given":"Ashish"},{"family":"Bruemmer","given":"Dennis"},{"family":"Iterson","given":"Erik Van"},{"family":"Cho","given":"Leslie"},{"family":"Rodriguez","given":"Fatima"},{"family":"Laffin","given":"Luke"}],"issued":{"date-parts":[["2023",3,14]]}}}],"schema":"https://github.com/citation-style-language/schema/raw/master/csl-citation.json"} </w:instrText>
        </w:r>
        <w:r w:rsidRPr="002A6AD1" w:rsidDel="00943D78">
          <w:rPr>
            <w:rFonts w:ascii="Times New Roman" w:hAnsi="Times New Roman" w:cs="Times New Roman"/>
          </w:rPr>
          <w:fldChar w:fldCharType="separate"/>
        </w:r>
        <w:r w:rsidRPr="002A6AD1" w:rsidDel="00943D78">
          <w:rPr>
            <w:rFonts w:ascii="Times New Roman" w:hAnsi="Times New Roman" w:cs="Times New Roman"/>
            <w:kern w:val="0"/>
            <w:vertAlign w:val="superscript"/>
            <w:lang w:val="en-US"/>
          </w:rPr>
          <w:t>1–3</w:t>
        </w:r>
        <w:r w:rsidRPr="002A6AD1" w:rsidDel="00943D78">
          <w:rPr>
            <w:rFonts w:ascii="Times New Roman" w:hAnsi="Times New Roman" w:cs="Times New Roman"/>
          </w:rPr>
          <w:fldChar w:fldCharType="end"/>
        </w:r>
        <w:r w:rsidRPr="002A6AD1" w:rsidDel="00943D78">
          <w:rPr>
            <w:rFonts w:ascii="Times New Roman" w:hAnsi="Times New Roman" w:cs="Times New Roman"/>
          </w:rPr>
          <w:t xml:space="preserve"> </w:t>
        </w:r>
      </w:moveFrom>
      <w:moveFromRangeEnd w:id="104"/>
      <w:ins w:id="106" w:author="Oseiwe Eromosele" w:date="2023-09-07T11:33:00Z">
        <w:r w:rsidR="00943D78">
          <w:rPr>
            <w:rFonts w:ascii="Times New Roman" w:hAnsi="Times New Roman" w:cs="Times New Roman"/>
          </w:rPr>
          <w:t>T</w:t>
        </w:r>
      </w:ins>
      <w:ins w:id="107" w:author="Oseiwe Eromosele" w:date="2023-09-07T10:31:00Z">
        <w:r w:rsidR="00104802">
          <w:rPr>
            <w:rFonts w:ascii="Times New Roman" w:hAnsi="Times New Roman" w:cs="Times New Roman"/>
          </w:rPr>
          <w:t>he</w:t>
        </w:r>
      </w:ins>
      <w:ins w:id="108" w:author="Oseiwe Eromosele" w:date="2023-09-07T09:41:00Z">
        <w:r w:rsidR="00521239">
          <w:rPr>
            <w:rFonts w:ascii="Times New Roman" w:hAnsi="Times New Roman" w:cs="Times New Roman"/>
          </w:rPr>
          <w:t xml:space="preserve"> National Institute of Health (NIH)</w:t>
        </w:r>
      </w:ins>
      <w:ins w:id="109" w:author="Oseiwe Eromosele" w:date="2023-09-07T12:09:00Z">
        <w:r w:rsidR="006D480C">
          <w:rPr>
            <w:rFonts w:ascii="Times New Roman" w:hAnsi="Times New Roman" w:cs="Times New Roman"/>
          </w:rPr>
          <w:t xml:space="preserve"> describes h</w:t>
        </w:r>
      </w:ins>
      <w:ins w:id="110" w:author="Oseiwe Eromosele" w:date="2023-09-07T09:45:00Z">
        <w:r w:rsidR="00521239">
          <w:rPr>
            <w:rFonts w:ascii="Times New Roman" w:hAnsi="Times New Roman" w:cs="Times New Roman"/>
          </w:rPr>
          <w:t xml:space="preserve">ealth disparities are differences </w:t>
        </w:r>
      </w:ins>
      <w:ins w:id="111" w:author="Oseiwe Eromosele" w:date="2023-09-07T10:25:00Z">
        <w:r w:rsidR="00104802">
          <w:rPr>
            <w:rFonts w:ascii="Times New Roman" w:hAnsi="Times New Roman" w:cs="Times New Roman"/>
          </w:rPr>
          <w:t>in the inciden</w:t>
        </w:r>
      </w:ins>
      <w:ins w:id="112" w:author="Oseiwe Eromosele" w:date="2023-09-07T10:26:00Z">
        <w:r w:rsidR="00104802">
          <w:rPr>
            <w:rFonts w:ascii="Times New Roman" w:hAnsi="Times New Roman" w:cs="Times New Roman"/>
          </w:rPr>
          <w:t xml:space="preserve">ce, prevalence, mortality, and burden of diseases and other adverse health </w:t>
        </w:r>
      </w:ins>
      <w:ins w:id="113" w:author="Oseiwe Eromosele" w:date="2023-09-07T10:28:00Z">
        <w:r w:rsidR="00104802">
          <w:rPr>
            <w:rFonts w:ascii="Times New Roman" w:hAnsi="Times New Roman" w:cs="Times New Roman"/>
          </w:rPr>
          <w:t xml:space="preserve">conditions that exist </w:t>
        </w:r>
      </w:ins>
      <w:ins w:id="114" w:author="Oseiwe Eromosele" w:date="2023-09-07T10:31:00Z">
        <w:r w:rsidR="00104802">
          <w:rPr>
            <w:rFonts w:ascii="Times New Roman" w:hAnsi="Times New Roman" w:cs="Times New Roman"/>
          </w:rPr>
          <w:t>among</w:t>
        </w:r>
      </w:ins>
      <w:ins w:id="115" w:author="Oseiwe Eromosele" w:date="2023-09-07T10:28:00Z">
        <w:r w:rsidR="00104802">
          <w:rPr>
            <w:rFonts w:ascii="Times New Roman" w:hAnsi="Times New Roman" w:cs="Times New Roman"/>
          </w:rPr>
          <w:t xml:space="preserve"> specific population</w:t>
        </w:r>
      </w:ins>
      <w:ins w:id="116" w:author="Oseiwe Eromosele" w:date="2023-09-07T10:29:00Z">
        <w:r w:rsidR="00104802">
          <w:rPr>
            <w:rFonts w:ascii="Times New Roman" w:hAnsi="Times New Roman" w:cs="Times New Roman"/>
          </w:rPr>
          <w:t xml:space="preserve"> groups in the United States</w:t>
        </w:r>
      </w:ins>
      <w:ins w:id="117" w:author="Oseiwe Eromosele" w:date="2023-09-07T10:32:00Z">
        <w:r w:rsidR="00104802">
          <w:rPr>
            <w:rFonts w:ascii="Times New Roman" w:hAnsi="Times New Roman" w:cs="Times New Roman"/>
          </w:rPr>
          <w:t>.</w:t>
        </w:r>
      </w:ins>
      <w:ins w:id="118" w:author="Oseiwe Eromosele" w:date="2023-09-07T10:29:00Z">
        <w:r w:rsidR="00104802">
          <w:rPr>
            <w:rFonts w:ascii="Times New Roman" w:hAnsi="Times New Roman" w:cs="Times New Roman"/>
          </w:rPr>
          <w:t xml:space="preserve"> </w:t>
        </w:r>
      </w:ins>
      <w:r w:rsidR="00104802">
        <w:rPr>
          <w:rFonts w:ascii="Times New Roman" w:hAnsi="Times New Roman" w:cs="Times New Roman"/>
        </w:rPr>
        <w:fldChar w:fldCharType="begin"/>
      </w:r>
      <w:r w:rsidR="006D480C">
        <w:rPr>
          <w:rFonts w:ascii="Times New Roman" w:hAnsi="Times New Roman" w:cs="Times New Roman"/>
        </w:rPr>
        <w:instrText xml:space="preserve"> ADDIN ZOTERO_ITEM CSL_CITATION {"citationID":"rQ1U8KbE","properties":{"formattedCitation":"\\super 4\\uc0\\u8211{}6\\nosupersub{}","plainCitation":"4–6","noteIndex":0},"citationItems":[{"id":730,"uris":["http://zotero.org/users/10096107/items/RSPRR5G9"],"itemData":{"id":730,"type":"chapter","abstract":"As part of its statement of task, the committee was asked to review the state of health disparities in the United States and to explore the underlying conditions and root causes contributing to health inequities and the interdependent nature of the factors that create them (drawing from existing literature and syntheses on health disparities and health inequities). In this chapter the committee reviews the state of health disparities in the United States by race and ethnicity, gender, sexual orientation and gender identity, and disability status, highlighting populations that are disproportionately impacted by inequity. In addition, this chapter summarizes data related to military veterans as well as rural versus urban-area differences. The committee drew on existing literature, comprehensive reviews (AHRQ, 2016; NCHS, 2016), and recent studies. In Chapters 2 and 3, the report features examples of communities that are taking action to address the root causes of health inequity. These brief examples are meant to be illustrative of the work being undertaken by communities throughout the country. In Chapter 5 the report takes a more in-depth look into nine examples of community-driven solutions to promote health equity.","container-title":"Communities in Action: Pathways to Health Equity","language":"en","publisher":"National Academies Press (US)","source":"www.ncbi.nlm.nih.gov","title":"The State of Health Disparities in the United States","URL":"https://www.ncbi.nlm.nih.gov/books/NBK425844/","author":[{"family":"National Academies of Sciences","given":"Engineering"},{"family":"Division","given":"Health and Medicine"},{"family":"Practice","given":"Board on Population Health and Public Health"},{"family":"States","given":"Committee on Community-Based Solutions to Promote Health Equity in the United"},{"family":"Baciu","given":"Alina"},{"family":"Negussie","given":"Yamrot"},{"family":"Geller","given":"Amy"},{"family":"Weinstein","given":"James N."}],"accessed":{"date-parts":[["2023",9,7]]},"issued":{"date-parts":[["2017",1,11]]}}},{"id":677,"uris":["http://zotero.org/users/10096107/items/6M58PXUU"],"itemData":{"id":677,"type":"webpage","abstract":"Definitions of the terms “minority health” and “health disparities” have evolved as the research fields have grown and interacted with the full spectrum of scientists.","container-title":"NIMHD","language":"en","title":"Minority Health and Health Disparities: Definitions and Parameters","title-short":"Minority Health and Health Disparities","URL":"https://www.nimhd.nih.gov/about/strategic-plan/nih-strategic-plan-definitions-and-parameters.html","accessed":{"date-parts":[["2023",8,26]]}}},{"id":726,"uris":["http://zotero.org/users/10096107/items/QJFZ5DNY"],"itemData":{"id":726,"type":"webpage","title":"Health Disparities, NHLBI, NIH","URL":"https://www.nhlbi.nih.gov/health/educational/healthdisp/","accessed":{"date-parts":[["2023",9,7]]}}}],"schema":"https://github.com/citation-style-language/schema/raw/master/csl-citation.json"} </w:instrText>
      </w:r>
      <w:r w:rsidR="00104802">
        <w:rPr>
          <w:rFonts w:ascii="Times New Roman" w:hAnsi="Times New Roman" w:cs="Times New Roman"/>
        </w:rPr>
        <w:fldChar w:fldCharType="separate"/>
      </w:r>
      <w:r w:rsidR="006D480C" w:rsidRPr="006D480C">
        <w:rPr>
          <w:rFonts w:ascii="Times New Roman" w:hAnsi="Times New Roman" w:cs="Times New Roman"/>
          <w:kern w:val="0"/>
          <w:vertAlign w:val="superscript"/>
          <w:lang w:val="en-US"/>
        </w:rPr>
        <w:t>4–6</w:t>
      </w:r>
      <w:r w:rsidR="00104802">
        <w:rPr>
          <w:rFonts w:ascii="Times New Roman" w:hAnsi="Times New Roman" w:cs="Times New Roman"/>
        </w:rPr>
        <w:fldChar w:fldCharType="end"/>
      </w:r>
      <w:ins w:id="119" w:author="Oseiwe Eromosele" w:date="2023-09-07T10:32:00Z">
        <w:r w:rsidR="00104802">
          <w:rPr>
            <w:rFonts w:ascii="Times New Roman" w:hAnsi="Times New Roman" w:cs="Times New Roman"/>
          </w:rPr>
          <w:t xml:space="preserve"> Ethnicity and race on the other hand are socially constructed categories </w:t>
        </w:r>
      </w:ins>
      <w:ins w:id="120" w:author="Oseiwe Eromosele" w:date="2023-09-07T10:33:00Z">
        <w:r w:rsidR="00104802">
          <w:rPr>
            <w:rFonts w:ascii="Times New Roman" w:hAnsi="Times New Roman" w:cs="Times New Roman"/>
          </w:rPr>
          <w:t>with</w:t>
        </w:r>
      </w:ins>
      <w:ins w:id="121" w:author="Oseiwe Eromosele" w:date="2023-09-07T10:32:00Z">
        <w:r w:rsidR="00104802">
          <w:rPr>
            <w:rFonts w:ascii="Times New Roman" w:hAnsi="Times New Roman" w:cs="Times New Roman"/>
          </w:rPr>
          <w:t xml:space="preserve"> meaningful </w:t>
        </w:r>
      </w:ins>
      <w:ins w:id="122" w:author="Oseiwe Eromosele" w:date="2023-09-07T10:35:00Z">
        <w:r w:rsidR="00860B72">
          <w:rPr>
            <w:rFonts w:ascii="Times New Roman" w:hAnsi="Times New Roman" w:cs="Times New Roman"/>
          </w:rPr>
          <w:t>impact</w:t>
        </w:r>
      </w:ins>
      <w:ins w:id="123" w:author="Oseiwe Eromosele" w:date="2023-09-07T10:32:00Z">
        <w:r w:rsidR="00104802">
          <w:rPr>
            <w:rFonts w:ascii="Times New Roman" w:hAnsi="Times New Roman" w:cs="Times New Roman"/>
          </w:rPr>
          <w:t xml:space="preserve"> </w:t>
        </w:r>
      </w:ins>
      <w:ins w:id="124" w:author="Oseiwe Eromosele" w:date="2023-09-07T10:33:00Z">
        <w:r w:rsidR="00104802">
          <w:rPr>
            <w:rFonts w:ascii="Times New Roman" w:hAnsi="Times New Roman" w:cs="Times New Roman"/>
          </w:rPr>
          <w:t>in the lives of those defined</w:t>
        </w:r>
      </w:ins>
      <w:ins w:id="125" w:author="Oseiwe Eromosele" w:date="2023-09-07T10:34:00Z">
        <w:r w:rsidR="00860B72">
          <w:rPr>
            <w:rFonts w:ascii="Times New Roman" w:hAnsi="Times New Roman" w:cs="Times New Roman"/>
          </w:rPr>
          <w:t xml:space="preserve"> by</w:t>
        </w:r>
      </w:ins>
      <w:ins w:id="126" w:author="Oseiwe Eromosele" w:date="2023-09-07T10:33:00Z">
        <w:r w:rsidR="00104802">
          <w:rPr>
            <w:rFonts w:ascii="Times New Roman" w:hAnsi="Times New Roman" w:cs="Times New Roman"/>
          </w:rPr>
          <w:t xml:space="preserve"> </w:t>
        </w:r>
      </w:ins>
      <w:ins w:id="127" w:author="Oseiwe Eromosele" w:date="2023-09-07T10:34:00Z">
        <w:r w:rsidR="00104802">
          <w:rPr>
            <w:rFonts w:ascii="Times New Roman" w:hAnsi="Times New Roman" w:cs="Times New Roman"/>
          </w:rPr>
          <w:t xml:space="preserve">these constructs, and how these constructs </w:t>
        </w:r>
      </w:ins>
      <w:ins w:id="128" w:author="Oseiwe Eromosele" w:date="2023-09-07T10:41:00Z">
        <w:r w:rsidR="00860B72">
          <w:rPr>
            <w:rFonts w:ascii="Times New Roman" w:hAnsi="Times New Roman" w:cs="Times New Roman"/>
          </w:rPr>
          <w:t>influence</w:t>
        </w:r>
      </w:ins>
      <w:ins w:id="129" w:author="Oseiwe Eromosele" w:date="2023-09-07T10:36:00Z">
        <w:r w:rsidR="00860B72">
          <w:rPr>
            <w:rFonts w:ascii="Times New Roman" w:hAnsi="Times New Roman" w:cs="Times New Roman"/>
          </w:rPr>
          <w:t xml:space="preserve"> people’s perception of an individual</w:t>
        </w:r>
      </w:ins>
      <w:ins w:id="130" w:author="Oseiwe Eromosele" w:date="2023-09-07T10:37:00Z">
        <w:r w:rsidR="00860B72">
          <w:rPr>
            <w:rFonts w:ascii="Times New Roman" w:hAnsi="Times New Roman" w:cs="Times New Roman"/>
          </w:rPr>
          <w:t xml:space="preserve">, with an appreciation of the complexity that defines the social construct including prevailing social </w:t>
        </w:r>
      </w:ins>
      <w:ins w:id="131" w:author="Oseiwe Eromosele" w:date="2023-09-07T10:38:00Z">
        <w:r w:rsidR="00860B72">
          <w:rPr>
            <w:rFonts w:ascii="Times New Roman" w:hAnsi="Times New Roman" w:cs="Times New Roman"/>
          </w:rPr>
          <w:t>perceptions</w:t>
        </w:r>
      </w:ins>
      <w:ins w:id="132" w:author="Oseiwe Eromosele" w:date="2023-09-07T10:37:00Z">
        <w:r w:rsidR="00860B72">
          <w:rPr>
            <w:rFonts w:ascii="Times New Roman" w:hAnsi="Times New Roman" w:cs="Times New Roman"/>
          </w:rPr>
          <w:t>, historical policies, and practises</w:t>
        </w:r>
      </w:ins>
      <w:ins w:id="133" w:author="Oseiwe Eromosele" w:date="2023-09-07T10:38:00Z">
        <w:r w:rsidR="00860B72">
          <w:rPr>
            <w:rFonts w:ascii="Times New Roman" w:hAnsi="Times New Roman" w:cs="Times New Roman"/>
          </w:rPr>
          <w:t xml:space="preserve">. </w:t>
        </w:r>
      </w:ins>
      <w:r w:rsidR="00860B72">
        <w:rPr>
          <w:rFonts w:ascii="Times New Roman" w:hAnsi="Times New Roman" w:cs="Times New Roman"/>
        </w:rPr>
        <w:fldChar w:fldCharType="begin"/>
      </w:r>
      <w:r w:rsidR="006D480C">
        <w:rPr>
          <w:rFonts w:ascii="Times New Roman" w:hAnsi="Times New Roman" w:cs="Times New Roman"/>
        </w:rPr>
        <w:instrText xml:space="preserve"> ADDIN ZOTERO_ITEM CSL_CITATION {"citationID":"gH48FOhd","properties":{"formattedCitation":"\\super 4\\nosupersub{}","plainCitation":"4","noteIndex":0},"citationItems":[{"id":730,"uris":["http://zotero.org/users/10096107/items/RSPRR5G9"],"itemData":{"id":730,"type":"chapter","abstract":"As part of its statement of task, the committee was asked to review the state of health disparities in the United States and to explore the underlying conditions and root causes contributing to health inequities and the interdependent nature of the factors that create them (drawing from existing literature and syntheses on health disparities and health inequities). In this chapter the committee reviews the state of health disparities in the United States by race and ethnicity, gender, sexual orientation and gender identity, and disability status, highlighting populations that are disproportionately impacted by inequity. In addition, this chapter summarizes data related to military veterans as well as rural versus urban-area differences. The committee drew on existing literature, comprehensive reviews (AHRQ, 2016; NCHS, 2016), and recent studies. In Chapters 2 and 3, the report features examples of communities that are taking action to address the root causes of health inequity. These brief examples are meant to be illustrative of the work being undertaken by communities throughout the country. In Chapter 5 the report takes a more in-depth look into nine examples of community-driven solutions to promote health equity.","container-title":"Communities in Action: Pathways to Health Equity","language":"en","publisher":"National Academies Press (US)","source":"www.ncbi.nlm.nih.gov","title":"The State of Health Disparities in the United States","URL":"https://www.ncbi.nlm.nih.gov/books/NBK425844/","author":[{"family":"National Academies of Sciences","given":"Engineering"},{"family":"Division","given":"Health and Medicine"},{"family":"Practice","given":"Board on Population Health and Public Health"},{"family":"States","given":"Committee on Community-Based Solutions to Promote Health Equity in the United"},{"family":"Baciu","given":"Alina"},{"family":"Negussie","given":"Yamrot"},{"family":"Geller","given":"Amy"},{"family":"Weinstein","given":"James N."}],"accessed":{"date-parts":[["2023",9,7]]},"issued":{"date-parts":[["2017",1,11]]}}}],"schema":"https://github.com/citation-style-language/schema/raw/master/csl-citation.json"} </w:instrText>
      </w:r>
      <w:r w:rsidR="00860B72">
        <w:rPr>
          <w:rFonts w:ascii="Times New Roman" w:hAnsi="Times New Roman" w:cs="Times New Roman"/>
        </w:rPr>
        <w:fldChar w:fldCharType="separate"/>
      </w:r>
      <w:r w:rsidR="006D480C" w:rsidRPr="006D480C">
        <w:rPr>
          <w:rFonts w:ascii="Times New Roman" w:hAnsi="Times New Roman" w:cs="Times New Roman"/>
          <w:kern w:val="0"/>
          <w:vertAlign w:val="superscript"/>
          <w:lang w:val="en-US"/>
        </w:rPr>
        <w:t>4</w:t>
      </w:r>
      <w:r w:rsidR="00860B72">
        <w:rPr>
          <w:rFonts w:ascii="Times New Roman" w:hAnsi="Times New Roman" w:cs="Times New Roman"/>
        </w:rPr>
        <w:fldChar w:fldCharType="end"/>
      </w:r>
      <w:ins w:id="134" w:author="Oseiwe Eromosele" w:date="2023-09-07T12:09:00Z">
        <w:r w:rsidR="006D480C">
          <w:rPr>
            <w:rFonts w:ascii="Times New Roman" w:hAnsi="Times New Roman" w:cs="Times New Roman"/>
          </w:rPr>
          <w:t xml:space="preserve"> </w:t>
        </w:r>
      </w:ins>
      <w:ins w:id="135" w:author="Oseiwe Eromosele" w:date="2023-09-07T10:41:00Z">
        <w:r w:rsidR="00860B72">
          <w:rPr>
            <w:rFonts w:ascii="Times New Roman" w:hAnsi="Times New Roman" w:cs="Times New Roman"/>
          </w:rPr>
          <w:t xml:space="preserve">Despite the </w:t>
        </w:r>
      </w:ins>
      <w:ins w:id="136" w:author="Oseiwe Eromosele" w:date="2023-09-07T10:57:00Z">
        <w:r w:rsidR="00403E0B">
          <w:rPr>
            <w:rFonts w:ascii="Times New Roman" w:hAnsi="Times New Roman" w:cs="Times New Roman"/>
          </w:rPr>
          <w:t xml:space="preserve">overwhelming evidence that consideration of race, ethnicity and other social determinants of health factors are central and extremely important in addressing health equity; as well as the </w:t>
        </w:r>
      </w:ins>
      <w:ins w:id="137" w:author="Oseiwe Eromosele" w:date="2023-09-07T10:41:00Z">
        <w:r w:rsidR="00860B72">
          <w:rPr>
            <w:rFonts w:ascii="Times New Roman" w:hAnsi="Times New Roman" w:cs="Times New Roman"/>
          </w:rPr>
          <w:t xml:space="preserve">many strides that have been made to </w:t>
        </w:r>
      </w:ins>
      <w:ins w:id="138" w:author="Oseiwe Eromosele" w:date="2023-09-07T10:42:00Z">
        <w:r w:rsidR="00860B72">
          <w:rPr>
            <w:rFonts w:ascii="Times New Roman" w:hAnsi="Times New Roman" w:cs="Times New Roman"/>
          </w:rPr>
          <w:t xml:space="preserve">improve healthcare delivery in the US, </w:t>
        </w:r>
      </w:ins>
      <w:ins w:id="139" w:author="Oseiwe Eromosele" w:date="2023-09-07T10:45:00Z">
        <w:r w:rsidR="00860B72">
          <w:rPr>
            <w:rFonts w:ascii="Times New Roman" w:hAnsi="Times New Roman" w:cs="Times New Roman"/>
          </w:rPr>
          <w:t xml:space="preserve">racial disparities </w:t>
        </w:r>
      </w:ins>
      <w:ins w:id="140" w:author="Oseiwe Eromosele" w:date="2023-09-07T11:31:00Z">
        <w:r w:rsidR="00943D78">
          <w:rPr>
            <w:rFonts w:ascii="Times New Roman" w:hAnsi="Times New Roman" w:cs="Times New Roman"/>
          </w:rPr>
          <w:t>continues</w:t>
        </w:r>
      </w:ins>
      <w:ins w:id="141" w:author="Oseiwe Eromosele" w:date="2023-09-07T10:46:00Z">
        <w:r w:rsidR="003D3E85">
          <w:rPr>
            <w:rFonts w:ascii="Times New Roman" w:hAnsi="Times New Roman" w:cs="Times New Roman"/>
          </w:rPr>
          <w:t xml:space="preserve"> has</w:t>
        </w:r>
      </w:ins>
      <w:ins w:id="142" w:author="Oseiwe Eromosele" w:date="2023-09-07T11:32:00Z">
        <w:r w:rsidR="00943D78">
          <w:rPr>
            <w:rFonts w:ascii="Times New Roman" w:hAnsi="Times New Roman" w:cs="Times New Roman"/>
          </w:rPr>
          <w:t xml:space="preserve"> continued to</w:t>
        </w:r>
      </w:ins>
      <w:ins w:id="143" w:author="Oseiwe Eromosele" w:date="2023-09-07T10:46:00Z">
        <w:r w:rsidR="003D3E85">
          <w:rPr>
            <w:rFonts w:ascii="Times New Roman" w:hAnsi="Times New Roman" w:cs="Times New Roman"/>
          </w:rPr>
          <w:t xml:space="preserve"> persist in healthcare. </w:t>
        </w:r>
      </w:ins>
      <w:r w:rsidR="0035519D">
        <w:rPr>
          <w:rFonts w:ascii="Times New Roman" w:hAnsi="Times New Roman" w:cs="Times New Roman"/>
        </w:rPr>
        <w:fldChar w:fldCharType="begin"/>
      </w:r>
      <w:r w:rsidR="006D480C">
        <w:rPr>
          <w:rFonts w:ascii="Times New Roman" w:hAnsi="Times New Roman" w:cs="Times New Roman"/>
        </w:rPr>
        <w:instrText xml:space="preserve"> ADDIN ZOTERO_ITEM CSL_CITATION {"citationID":"tjLaBl7N","properties":{"formattedCitation":"\\super 4,7\\uc0\\u8211{}10\\nosupersub{}","plainCitation":"4,7–10","noteIndex":0},"citationItems":[{"id":730,"uris":["http://zotero.org/users/10096107/items/RSPRR5G9"],"itemData":{"id":730,"type":"chapter","abstract":"As part of its statement of task, the committee was asked to review the state of health disparities in the United States and to explore the underlying conditions and root causes contributing to health inequities and the interdependent nature of the factors that create them (drawing from existing literature and syntheses on health disparities and health inequities). In this chapter the committee reviews the state of health disparities in the United States by race and ethnicity, gender, sexual orientation and gender identity, and disability status, highlighting populations that are disproportionately impacted by inequity. In addition, this chapter summarizes data related to military veterans as well as rural versus urban-area differences. The committee drew on existing literature, comprehensive reviews (AHRQ, 2016; NCHS, 2016), and recent studies. In Chapters 2 and 3, the report features examples of communities that are taking action to address the root causes of health inequity. These brief examples are meant to be illustrative of the work being undertaken by communities throughout the country. In Chapter 5 the report takes a more in-depth look into nine examples of community-driven solutions to promote health equity.","container-title":"Communities in Action: Pathways to Health Equity","language":"en","publisher":"National Academies Press (US)","source":"www.ncbi.nlm.nih.gov","title":"The State of Health Disparities in the United States","URL":"https://www.ncbi.nlm.nih.gov/books/NBK425844/","author":[{"family":"National Academies of Sciences","given":"Engineering"},{"family":"Division","given":"Health and Medicine"},{"family":"Practice","given":"Board on Population Health and Public Health"},{"family":"States","given":"Committee on Community-Based Solutions to Promote Health Equity in the United"},{"family":"Baciu","given":"Alina"},{"family":"Negussie","given":"Yamrot"},{"family":"Geller","given":"Amy"},{"family":"Weinstein","given":"James N."}],"accessed":{"date-parts":[["2023",9,7]]},"issued":{"date-parts":[["2017",1,11]]}}},{"id":740,"uris":["http://zotero.org/users/10096107/items/QEDMXX4Y"],"itemData":{"id":740,"type":"chapter","abstract":"The concept of race has historically signified the division ofhumanity into a small number of groups based upon five criteria: (1)Races reflect some type of biological foundation, be it Aristotelianessences or modern genes; (2) This biological foundation generatesdiscrete racial groupings, such that all and only all members of onerace share a set of biological characteristics that are not shared bymembers of other races; (3) This biological foundation is inheritedfrom generation to generation, allowing observers to identify anindividual’s race through her ancestry or genealogy; (4)Genealogical investigation should identify each race’sgeographic origin, typically in Africa, Europe, Asia, or North andSouth America; and (5) This inherited racial biological foundationmanifests itself primarily in physical phenotypes, such as skin color,eye shape, hair texture, and bone structure, and perhaps alsobehavioral phenotypes, such as intelligence or delinquency.","container-title":"The Stanford Encyclopedia of Philosophy","edition":"Summer 2023","publisher":"Metaphysics Research Lab, Stanford University","source":"Stanford Encyclopedia of Philosophy","title":"Race","URL":"https://plato.stanford.edu/archives/sum2023/entries/race/","author":[{"family":"James","given":"Michael"},{"family":"Burgos","given":"Adam"}],"editor":[{"family":"Zalta","given":"Edward N."},{"family":"Nodelman","given":"Uri"}],"accessed":{"date-parts":[["2023",9,7]]},"issued":{"date-parts":[["2023"]]}}},{"id":736,"uris":["http://zotero.org/users/10096107/items/QKCYZ3XK"],"itemData":{"id":736,"type":"article-journal","language":"en","source":"Zotero","title":"Race, Racial Inequality and Health Inequities: Separating Myth from Fact","author":[{"family":"Smedley","given":"Brian"},{"family":"Jeffries","given":"Michael"},{"family":"Adelman","given":"Larry"},{"family":"Cheng","given":"Jean"}]}},{"id":737,"uris":["http://zotero.org/users/10096107/items/YRQM6ACE"],"itemData":{"id":737,"type":"article-journal","abstract":"This paper provides an overview of racial variations in health and shows that differences in socioeconomic status (SES) across racial groups are a major contributor to racial disparities in health. However, race reflects multiple dimensions of social inequality and individual and household indicators of SES capture relevant but limited aspects of this phenomenon. Research is needed that will comprehensively characterize the critical pathogenic features of social environments and identify how they combine with each other to affect health over the life course. Migration history and status are also important predictors of health and research is needed that will enhance understanding of the complex ways in which race, SES, and immigrant status combine to affect health. Fully capturing the role of race in health also requires rigorous examination of the conditions under which medical care and genetic factors can contribute to racial and SES differences in health. The paper identifies research priorities in all of these areas.","container-title":"Annals of the New York Academy of Sciences","DOI":"10.1111/j.1749-6632.2009.05339.x","ISSN":"0077-8923","journalAbbreviation":"Ann N Y Acad Sci","note":"PMID: 20201869\nPMCID: PMC3442603","page":"69-101","source":"PubMed Central","title":"Race, Socioeconomic Status and Health: Complexities, Ongoing Challenges and Research Opportunities","title-short":"Race, Socioeconomic Status and Health","volume":"1186","author":[{"family":"Williams","given":"David R."},{"family":"Mohammed","given":"Selina A."},{"family":"Leavell","given":"Jacinta"},{"family":"Collins","given":"Chiquita"}],"issued":{"date-parts":[["2010",2]]}}},{"id":742,"uris":["http://zotero.org/users/10096107/items/GACXBSWL"],"itemData":{"id":742,"type":"webpage","title":"Why Place &amp; Race Matter (Full Report) | PolicyLink","URL":"https://www.policylink.org/resources-tools/why-place-and-race-matter","accessed":{"date-parts":[["2023",9,7]]}}}],"schema":"https://github.com/citation-style-language/schema/raw/master/csl-citation.json"} </w:instrText>
      </w:r>
      <w:r w:rsidR="0035519D">
        <w:rPr>
          <w:rFonts w:ascii="Times New Roman" w:hAnsi="Times New Roman" w:cs="Times New Roman"/>
        </w:rPr>
        <w:fldChar w:fldCharType="separate"/>
      </w:r>
      <w:r w:rsidR="006D480C" w:rsidRPr="006D480C">
        <w:rPr>
          <w:rFonts w:ascii="Times New Roman" w:hAnsi="Times New Roman" w:cs="Times New Roman"/>
          <w:kern w:val="0"/>
          <w:vertAlign w:val="superscript"/>
          <w:lang w:val="en-US"/>
        </w:rPr>
        <w:t>4,7–10</w:t>
      </w:r>
      <w:r w:rsidR="0035519D">
        <w:rPr>
          <w:rFonts w:ascii="Times New Roman" w:hAnsi="Times New Roman" w:cs="Times New Roman"/>
        </w:rPr>
        <w:fldChar w:fldCharType="end"/>
      </w:r>
      <w:ins w:id="144" w:author="Oseiwe Eromosele" w:date="2023-09-07T11:38:00Z">
        <w:r w:rsidR="00943D78">
          <w:rPr>
            <w:rFonts w:ascii="Times New Roman" w:hAnsi="Times New Roman" w:cs="Times New Roman"/>
          </w:rPr>
          <w:t xml:space="preserve"> </w:t>
        </w:r>
      </w:ins>
      <w:moveToRangeStart w:id="145" w:author="Oseiwe Eromosele" w:date="2023-09-07T11:33:00Z" w:name="move144978808"/>
      <w:moveTo w:id="146" w:author="Oseiwe Eromosele" w:date="2023-09-07T11:33:00Z">
        <w:del w:id="147" w:author="Oseiwe Eromosele" w:date="2023-09-07T12:08:00Z">
          <w:r w:rsidR="00943D78" w:rsidRPr="002A6AD1" w:rsidDel="006D480C">
            <w:rPr>
              <w:rFonts w:ascii="Times New Roman" w:hAnsi="Times New Roman" w:cs="Times New Roman"/>
            </w:rPr>
            <w:delText xml:space="preserve">In obtaining information about </w:delText>
          </w:r>
        </w:del>
        <w:del w:id="148" w:author="Oseiwe Eromosele" w:date="2023-09-07T11:39:00Z">
          <w:r w:rsidR="00943D78" w:rsidRPr="002A6AD1" w:rsidDel="00943D78">
            <w:rPr>
              <w:rFonts w:ascii="Times New Roman" w:hAnsi="Times New Roman" w:cs="Times New Roman"/>
            </w:rPr>
            <w:delText xml:space="preserve">the disparities that exist among </w:delText>
          </w:r>
        </w:del>
        <w:del w:id="149" w:author="Oseiwe Eromosele" w:date="2023-09-07T12:08:00Z">
          <w:r w:rsidR="00943D78" w:rsidRPr="002A6AD1" w:rsidDel="006D480C">
            <w:rPr>
              <w:rFonts w:ascii="Times New Roman" w:hAnsi="Times New Roman" w:cs="Times New Roman"/>
            </w:rPr>
            <w:delText xml:space="preserve">cardiovascular diseases, individuals, including health professionals, health professional trainees, and students, explore the information available online and from their healthcare providers. A popular dialogue-based artificial intelligence (AI) language model (ChatGPT), that responds to complex queries interactively was released in November 2022 and has gained much coverage lately, with currently about 100 million users. </w:delText>
          </w:r>
          <w:r w:rsidR="00943D78" w:rsidRPr="002A6AD1" w:rsidDel="006D480C">
            <w:rPr>
              <w:rFonts w:ascii="Times New Roman" w:hAnsi="Times New Roman" w:cs="Times New Roman"/>
            </w:rPr>
            <w:fldChar w:fldCharType="begin"/>
          </w:r>
        </w:del>
      </w:moveTo>
      <w:del w:id="150" w:author="Oseiwe Eromosele" w:date="2023-09-07T12:08:00Z">
        <w:r w:rsidR="009D6877" w:rsidDel="006D480C">
          <w:rPr>
            <w:rFonts w:ascii="Times New Roman" w:hAnsi="Times New Roman" w:cs="Times New Roman"/>
          </w:rPr>
          <w:delInstrText xml:space="preserve"> ADDIN ZOTERO_ITEM CSL_CITATION {"citationID":"q9EEPxfM","properties":{"formattedCitation":"\\super 8\\uc0\\u8211{}10\\nosupersub{}","plainCitation":"8–10","noteIndex":0},"citationItems":[{"id":332,"uris":["http://zotero.org/users/10096107/items/PAS4G9FV"],"itemData":{"id":332,"type":"webpage","abstract":"We’ve trained a model called ChatGPT which interacts in a conversational way. The dialogue format makes it possible for ChatGPT to answer followup questions, admit its mistakes, challenge incorrect premises, and reject inappropriate requests. ChatGPT is a sibling model to InstructGPT, which is trained to follow an instruction in","container-title":"OpenAI","language":"en","title":"ChatGPT: Optimizing Language Models for Dialogue","title-short":"ChatGPT","URL":"https://openai.com/blog/chatgpt/","accessed":{"date-parts":[["2023",2,22]]},"issued":{"date-parts":[["2022",11,30]]}}},{"id":328,"uris":["http://zotero.org/users/10096107/items/6CEFXEZI"],"itemData":{"id":328,"type":"post-weblog","abstract":"OpenAI recently launched ChatGPT and since then it is becoming really popular and here we have shared detailed ChatGPT Statistics.","container-title":"Demand Sage","language":"en-US","title":"ChatGPT Statistics for 2023: Comprehensive Facts and Data","title-short":"ChatGPT Statistics for 2023","URL":"https://www.demandsage.com/chatgpt-statistics/","author":[{"family":"Ruby","given":"Daniel"}],"accessed":{"date-parts":[["2023",2,22]]},"issued":{"date-parts":[["2023",2,8]]}}},{"id":658,"uris":["http://zotero.org/users/10096107/items/5P6BKQNI"],"itemData":{"id":658,"type":"article-journal","abstract":"This study examines the appropriateness of artificial intelligence model responses to fundamental cardiovascular disease prevention questions.","container-title":"JAMA","DOI":"10.1001/jama.2023.1044","ISSN":"0098-7484","issue":"10","journalAbbreviation":"JAMA","language":"en","note":"publisher: American Medical Association","page":"842-844","source":"jamanetwork-com.ezproxy.bu.edu","title":"Appropriateness of Cardiovascular Disease Prevention Recommendations Obtained From a Popular Online Chat-Based Artificial Intelligence Model","volume":"329","author":[{"family":"Sarraju","given":"Ashish"},{"family":"Bruemmer","given":"Dennis"},{"family":"Iterson","given":"Erik Van"},{"family":"Cho","given":"Leslie"},{"family":"Rodriguez","given":"Fatima"},{"family":"Laffin","given":"Luke"}],"issued":{"date-parts":[["2023",3,14]]}}}],"schema":"https://github.com/citation-style-language/schema/raw/master/csl-citation.json"} </w:delInstrText>
        </w:r>
      </w:del>
      <w:moveTo w:id="151" w:author="Oseiwe Eromosele" w:date="2023-09-07T11:33:00Z">
        <w:del w:id="152" w:author="Oseiwe Eromosele" w:date="2023-09-07T12:08:00Z">
          <w:r w:rsidR="00943D78" w:rsidRPr="002A6AD1" w:rsidDel="006D480C">
            <w:rPr>
              <w:rFonts w:ascii="Times New Roman" w:hAnsi="Times New Roman" w:cs="Times New Roman"/>
            </w:rPr>
            <w:fldChar w:fldCharType="separate"/>
          </w:r>
        </w:del>
      </w:moveTo>
      <w:del w:id="153" w:author="Oseiwe Eromosele" w:date="2023-09-07T12:08:00Z">
        <w:r w:rsidR="009D6877" w:rsidRPr="009D6877" w:rsidDel="006D480C">
          <w:rPr>
            <w:rFonts w:ascii="Times New Roman" w:hAnsi="Times New Roman" w:cs="Times New Roman"/>
            <w:kern w:val="0"/>
            <w:vertAlign w:val="superscript"/>
            <w:lang w:val="en-US"/>
          </w:rPr>
          <w:delText>8–10</w:delText>
        </w:r>
      </w:del>
      <w:moveTo w:id="154" w:author="Oseiwe Eromosele" w:date="2023-09-07T11:33:00Z">
        <w:del w:id="155" w:author="Oseiwe Eromosele" w:date="2023-09-07T12:08:00Z">
          <w:r w:rsidR="00943D78" w:rsidRPr="002A6AD1" w:rsidDel="006D480C">
            <w:rPr>
              <w:rFonts w:ascii="Times New Roman" w:hAnsi="Times New Roman" w:cs="Times New Roman"/>
            </w:rPr>
            <w:fldChar w:fldCharType="end"/>
          </w:r>
          <w:r w:rsidR="00943D78" w:rsidRPr="002A6AD1" w:rsidDel="006D480C">
            <w:rPr>
              <w:rFonts w:ascii="Times New Roman" w:hAnsi="Times New Roman" w:cs="Times New Roman"/>
            </w:rPr>
            <w:delText xml:space="preserve"> </w:delText>
          </w:r>
        </w:del>
      </w:moveTo>
    </w:p>
    <w:p w14:paraId="03FBB36B" w14:textId="77777777" w:rsidR="00B805C7" w:rsidRDefault="00B805C7" w:rsidP="00C66731">
      <w:pPr>
        <w:spacing w:line="360" w:lineRule="auto"/>
        <w:rPr>
          <w:ins w:id="156" w:author="Oseiwe Eromosele" w:date="2023-09-07T11:42:00Z"/>
          <w:rFonts w:ascii="Times New Roman" w:hAnsi="Times New Roman" w:cs="Times New Roman"/>
        </w:rPr>
      </w:pPr>
    </w:p>
    <w:p w14:paraId="6D811916" w14:textId="7FA4277E" w:rsidR="00943D78" w:rsidDel="00943D78" w:rsidRDefault="006D480C" w:rsidP="006D480C">
      <w:pPr>
        <w:spacing w:line="360" w:lineRule="auto"/>
        <w:rPr>
          <w:del w:id="157" w:author="Oseiwe Eromosele" w:date="2023-09-07T11:33:00Z"/>
          <w:rFonts w:ascii="Times New Roman" w:hAnsi="Times New Roman" w:cs="Times New Roman"/>
        </w:rPr>
      </w:pPr>
      <w:ins w:id="158" w:author="Oseiwe Eromosele" w:date="2023-09-07T12:09:00Z">
        <w:r>
          <w:rPr>
            <w:rFonts w:ascii="Times New Roman" w:hAnsi="Times New Roman" w:cs="Times New Roman"/>
          </w:rPr>
          <w:t>In spite of the</w:t>
        </w:r>
      </w:ins>
      <w:ins w:id="159" w:author="Oseiwe Eromosele" w:date="2023-09-07T11:48:00Z">
        <w:r w:rsidR="00B805C7">
          <w:rPr>
            <w:rFonts w:ascii="Times New Roman" w:hAnsi="Times New Roman" w:cs="Times New Roman"/>
          </w:rPr>
          <w:t xml:space="preserve"> promise of AI system</w:t>
        </w:r>
      </w:ins>
      <w:ins w:id="160" w:author="Oseiwe Eromosele" w:date="2023-09-07T12:09:00Z">
        <w:r>
          <w:rPr>
            <w:rFonts w:ascii="Times New Roman" w:hAnsi="Times New Roman" w:cs="Times New Roman"/>
          </w:rPr>
          <w:t>s</w:t>
        </w:r>
      </w:ins>
      <w:ins w:id="161" w:author="Oseiwe Eromosele" w:date="2023-09-07T11:49:00Z">
        <w:r w:rsidR="00B805C7">
          <w:rPr>
            <w:rFonts w:ascii="Times New Roman" w:hAnsi="Times New Roman" w:cs="Times New Roman"/>
          </w:rPr>
          <w:t xml:space="preserve"> in addressing health disparities, they are uniquely p</w:t>
        </w:r>
      </w:ins>
      <w:ins w:id="162" w:author="Oseiwe Eromosele" w:date="2023-09-07T11:50:00Z">
        <w:r w:rsidR="00B805C7">
          <w:rPr>
            <w:rFonts w:ascii="Times New Roman" w:hAnsi="Times New Roman" w:cs="Times New Roman"/>
          </w:rPr>
          <w:t>ositioned to exacerbate health inequities</w:t>
        </w:r>
      </w:ins>
      <w:ins w:id="163" w:author="Oseiwe Eromosele" w:date="2023-09-07T12:03:00Z">
        <w:r>
          <w:rPr>
            <w:rFonts w:ascii="Times New Roman" w:hAnsi="Times New Roman" w:cs="Times New Roman"/>
          </w:rPr>
          <w:t xml:space="preserve">, doing this by reproducing and/or magnifying the biases of their human designers or training data sets in ways that risks </w:t>
        </w:r>
      </w:ins>
      <w:ins w:id="164" w:author="Oseiwe Eromosele" w:date="2023-09-07T11:50:00Z">
        <w:r w:rsidR="00B805C7">
          <w:rPr>
            <w:rFonts w:ascii="Times New Roman" w:hAnsi="Times New Roman" w:cs="Times New Roman"/>
          </w:rPr>
          <w:t>hence the need to measure how AI systems potentiate</w:t>
        </w:r>
      </w:ins>
      <w:ins w:id="165" w:author="Oseiwe Eromosele" w:date="2023-09-07T11:51:00Z">
        <w:r w:rsidR="00B805C7">
          <w:rPr>
            <w:rFonts w:ascii="Times New Roman" w:hAnsi="Times New Roman" w:cs="Times New Roman"/>
          </w:rPr>
          <w:t xml:space="preserve"> these disparities</w:t>
        </w:r>
      </w:ins>
      <w:ins w:id="166" w:author="Oseiwe Eromosele" w:date="2023-09-07T12:04:00Z">
        <w:r>
          <w:rPr>
            <w:rFonts w:ascii="Times New Roman" w:hAnsi="Times New Roman" w:cs="Times New Roman"/>
          </w:rPr>
          <w:t>.</w:t>
        </w:r>
      </w:ins>
      <w:ins w:id="167" w:author="Oseiwe Eromosele" w:date="2023-09-07T11:51:00Z">
        <w:r w:rsidR="00B805C7">
          <w:rPr>
            <w:rFonts w:ascii="Times New Roman" w:hAnsi="Times New Roman" w:cs="Times New Roman"/>
          </w:rPr>
          <w:t xml:space="preserve"> </w:t>
        </w:r>
      </w:ins>
      <w:r w:rsidR="009D6877">
        <w:rPr>
          <w:rFonts w:ascii="Times New Roman" w:hAnsi="Times New Roman" w:cs="Times New Roman"/>
        </w:rPr>
        <w:fldChar w:fldCharType="begin"/>
      </w:r>
      <w:r>
        <w:rPr>
          <w:rFonts w:ascii="Times New Roman" w:hAnsi="Times New Roman" w:cs="Times New Roman"/>
        </w:rPr>
        <w:instrText xml:space="preserve"> ADDIN ZOTERO_ITEM CSL_CITATION {"citationID":"uZTkLF7o","properties":{"formattedCitation":"\\super 11\\uc0\\u8211{}13\\nosupersub{}","plainCitation":"11–13","noteIndex":0},"citationItems":[{"id":744,"uris":["http://zotero.org/users/10096107/items/VU24NVZJ"],"itemData":{"id":744,"type":"article-journal","abstract":"&lt;p&gt;Artificial intelligence can help tackle the covid-19 pandemic, but bias and discrimination in its design and deployment risk exacerbating existing health inequity argue &lt;b&gt;David Leslie and&lt;/b&gt;&lt;b&gt;colleagues&lt;/b&gt;&lt;/p&gt;","container-title":"BMJ","DOI":"10.1136/bmj.n304","ISSN":"1756-1833","journalAbbreviation":"BMJ","language":"en","license":"Published by the BMJ Publishing Group Limited. For permission to use (where not already granted under a licence) please go to http://group.bmj.com/group/rights-licensing/permissions. This is an Open Access article distributed under the terms of the Creative Commons Attribution IGO License (https://creativecommons.org/licenses/by-nc/3.0/igo/), which permits use, distribution, and reproduction for non-commercial purposes in any medium, provided the original work is properly cited.","note":"publisher: British Medical Journal Publishing Group\nsection: Analysis\nPMID: 33722847","page":"n304","source":"www.bmj.com","title":"Does “AI” stand for augmenting inequality in the era of covid-19 healthcare?","volume":"372","author":[{"family":"Leslie","given":"David"},{"family":"Mazumder","given":"Anjali"},{"family":"Peppin","given":"Aidan"},{"family":"Wolters","given":"Maria K."},{"family":"Hagerty","given":"Alexa"}],"issued":{"date-parts":[["2021",3,16]]}}},{"id":681,"uris":["http://zotero.org/users/10096107/items/NHU8JDHC"],"itemData":{"id":681,"type":"article-journal","abstract":"Objective\nArtificial intelligence (AI) will have a significant impact on healthcare over the coming decade. At the same time, health inequity remains one of the biggest challenges. Primary care is both a driver and a mitigator of health inequities and with AI gaining traction in primary care, there is a need for a holistic understanding of how AI affect health inequities, through the act of providing care and through potential system effects. This paper presents a systematic scoping review of the ways AI implementation in primary care may impact health inequity.\n\nDesign\nFollowing a systematic scoping review approach, we searched for literature related to AI, health inequity, and implementation challenges of AI in primary care. In addition, articles from primary exploratory searches were added, and through reference screening., The results were thematically summarised and used to produce both a narrative and conceptual model for the mechanisms by which social determinants of health and AI in primary care could interact to either improve or worsen health inequities., Two public advisors were involved in the review process.\n\nEligibility criteria\nPeer-reviewed publications and grey literature in English and Scandinavian languages.\n\nInformation sources\nPubMed, SCOPUS and JSTOR.\n\nResults\nA total of 1529 publications were identified, of which 86 met the inclusion criteria. The findings were summarised under six different domains, covering both positive and negative effects: (1) access, (2) trust, (3) dehumanisation, (4) agency for self-care, (5) algorithmic bias and (6) external effects. The five first domains cover aspects of the interface between the patient and the primary care system, while the last domain covers care system-wide and societal effects of AI in primary care. A graphical model has been produced to illustrate this. Community involvement throughout the whole process of designing and implementing of AI in primary care was a common suggestion to mitigate the potential negative effects of AI.\n\nConclusion\nAI has the potential to affect health inequities through a multitude of ways, both directly in the patient consultation and through transformative system effects. This review summarises these effects from a system tive and provides a base for future research into responsible implementation.","container-title":"Family Medicine and Community Health","DOI":"10.1136/fmch-2022-001670","ISSN":"2305-6983","issue":"Suppl 1","journalAbbreviation":"Fam Med Community Health","note":"PMID: 36450391\nPMCID: PMC9716837","page":"e001670","source":"PubMed Central","title":"Artificial intelligence and health inequities in primary care: a systematic scoping review and framework","title-short":"Artificial intelligence and health inequities in primary care","volume":"10","author":[{"family":"Elia","given":"Alexander","non-dropping-particle":"d'"},{"family":"Gabbay","given":"Mark"},{"family":"Rodgers","given":"Sarah"},{"family":"Kierans","given":"Ciara"},{"family":"Jones","given":"Elisa"},{"family":"Durrani","given":"Irum"},{"family":"Thomas","given":"Adele"},{"family":"Frith","given":"Lucy"}],"issued":{"date-parts":[["2022",11,30]]}}},{"id":747,"uris":["http://zotero.org/users/10096107/items/WU8Q4WH6"],"itemData":{"id":747,"type":"article-journal","abstract":"In June 2018","container-title":"AMA Journal of Ethics","DOI":"10.1001/amajethics.2019.188","ISSN":"2376-6980","issue":"2","note":"publisher: American Medical Association","page":"188-191","source":"journalofethics.ama-assn.org","title":"Making Policy on Augmented Intelligence in Health Care","volume":"21","author":[{"family":"Crigger","given":"Elliott"},{"family":"Khoury","given":"Christopher"}],"issued":{"date-parts":[["2019",2,1]]}}}],"schema":"https://github.com/citation-style-language/schema/raw/master/csl-citation.json"} </w:instrText>
      </w:r>
      <w:r w:rsidR="009D6877">
        <w:rPr>
          <w:rFonts w:ascii="Times New Roman" w:hAnsi="Times New Roman" w:cs="Times New Roman"/>
        </w:rPr>
        <w:fldChar w:fldCharType="separate"/>
      </w:r>
      <w:r w:rsidRPr="006D480C">
        <w:rPr>
          <w:rFonts w:ascii="Times New Roman" w:hAnsi="Times New Roman" w:cs="Times New Roman"/>
          <w:kern w:val="0"/>
          <w:vertAlign w:val="superscript"/>
          <w:lang w:val="en-US"/>
        </w:rPr>
        <w:t>11–13</w:t>
      </w:r>
      <w:r w:rsidR="009D6877">
        <w:rPr>
          <w:rFonts w:ascii="Times New Roman" w:hAnsi="Times New Roman" w:cs="Times New Roman"/>
        </w:rPr>
        <w:fldChar w:fldCharType="end"/>
      </w:r>
      <w:ins w:id="168" w:author="Oseiwe Eromosele" w:date="2023-09-07T12:04:00Z">
        <w:r>
          <w:rPr>
            <w:rFonts w:ascii="Times New Roman" w:hAnsi="Times New Roman" w:cs="Times New Roman"/>
          </w:rPr>
          <w:t xml:space="preserve"> This brings up the need to</w:t>
        </w:r>
      </w:ins>
      <w:ins w:id="169" w:author="Oseiwe Eromosele" w:date="2023-09-07T12:05:00Z">
        <w:r>
          <w:rPr>
            <w:rFonts w:ascii="Times New Roman" w:hAnsi="Times New Roman" w:cs="Times New Roman"/>
          </w:rPr>
          <w:t xml:space="preserve"> assess th</w:t>
        </w:r>
      </w:ins>
      <w:ins w:id="170" w:author="Oseiwe Eromosele" w:date="2023-09-07T12:06:00Z">
        <w:r>
          <w:rPr>
            <w:rFonts w:ascii="Times New Roman" w:hAnsi="Times New Roman" w:cs="Times New Roman"/>
          </w:rPr>
          <w:t>is</w:t>
        </w:r>
      </w:ins>
      <w:ins w:id="171" w:author="Oseiwe Eromosele" w:date="2023-09-07T12:05:00Z">
        <w:r>
          <w:rPr>
            <w:rFonts w:ascii="Times New Roman" w:hAnsi="Times New Roman" w:cs="Times New Roman"/>
          </w:rPr>
          <w:t xml:space="preserve"> exacerbation of health disparities by AI systems, </w:t>
        </w:r>
      </w:ins>
      <w:ins w:id="172" w:author="Oseiwe Eromosele" w:date="2023-09-07T12:04:00Z">
        <w:r>
          <w:rPr>
            <w:rFonts w:ascii="Times New Roman" w:hAnsi="Times New Roman" w:cs="Times New Roman"/>
          </w:rPr>
          <w:t>allow</w:t>
        </w:r>
      </w:ins>
      <w:ins w:id="173" w:author="Oseiwe Eromosele" w:date="2023-09-07T12:06:00Z">
        <w:r>
          <w:rPr>
            <w:rFonts w:ascii="Times New Roman" w:hAnsi="Times New Roman" w:cs="Times New Roman"/>
          </w:rPr>
          <w:t>ing</w:t>
        </w:r>
      </w:ins>
      <w:ins w:id="174" w:author="Oseiwe Eromosele" w:date="2023-09-07T12:04:00Z">
        <w:r>
          <w:rPr>
            <w:rFonts w:ascii="Times New Roman" w:hAnsi="Times New Roman" w:cs="Times New Roman"/>
          </w:rPr>
          <w:t xml:space="preserve"> for the development of targeted measures to limit and curb this negative impact of AI</w:t>
        </w:r>
      </w:ins>
      <w:ins w:id="175" w:author="Oseiwe Eromosele" w:date="2023-09-07T12:06:00Z">
        <w:r>
          <w:rPr>
            <w:rFonts w:ascii="Times New Roman" w:hAnsi="Times New Roman" w:cs="Times New Roman"/>
          </w:rPr>
          <w:t xml:space="preserve"> systems, </w:t>
        </w:r>
      </w:ins>
      <w:ins w:id="176" w:author="Oseiwe Eromosele" w:date="2023-09-07T12:26:00Z">
        <w:r w:rsidR="00814CDD">
          <w:rPr>
            <w:rFonts w:ascii="Times New Roman" w:hAnsi="Times New Roman" w:cs="Times New Roman"/>
          </w:rPr>
          <w:t>to</w:t>
        </w:r>
      </w:ins>
      <w:ins w:id="177" w:author="Oseiwe Eromosele" w:date="2023-09-07T12:23:00Z">
        <w:r w:rsidR="00814CDD">
          <w:rPr>
            <w:rFonts w:ascii="Times New Roman" w:hAnsi="Times New Roman" w:cs="Times New Roman"/>
          </w:rPr>
          <w:t xml:space="preserve"> guarantee reliability </w:t>
        </w:r>
      </w:ins>
      <w:ins w:id="178" w:author="Oseiwe Eromosele" w:date="2023-09-07T12:25:00Z">
        <w:r w:rsidR="00814CDD">
          <w:rPr>
            <w:rFonts w:ascii="Times New Roman" w:hAnsi="Times New Roman" w:cs="Times New Roman"/>
          </w:rPr>
          <w:t>in</w:t>
        </w:r>
      </w:ins>
      <w:ins w:id="179" w:author="Oseiwe Eromosele" w:date="2023-09-07T12:23:00Z">
        <w:r w:rsidR="00814CDD">
          <w:rPr>
            <w:rFonts w:ascii="Times New Roman" w:hAnsi="Times New Roman" w:cs="Times New Roman"/>
          </w:rPr>
          <w:t xml:space="preserve"> using these systems especially with their </w:t>
        </w:r>
      </w:ins>
      <w:ins w:id="180" w:author="Oseiwe Eromosele" w:date="2023-09-07T12:25:00Z">
        <w:r w:rsidR="00814CDD">
          <w:rPr>
            <w:rFonts w:ascii="Times New Roman" w:hAnsi="Times New Roman" w:cs="Times New Roman"/>
          </w:rPr>
          <w:t>growing</w:t>
        </w:r>
      </w:ins>
      <w:ins w:id="181" w:author="Oseiwe Eromosele" w:date="2023-09-07T12:24:00Z">
        <w:r w:rsidR="00814CDD">
          <w:rPr>
            <w:rFonts w:ascii="Times New Roman" w:hAnsi="Times New Roman" w:cs="Times New Roman"/>
          </w:rPr>
          <w:t xml:space="preserve"> use</w:t>
        </w:r>
      </w:ins>
      <w:ins w:id="182" w:author="Oseiwe Eromosele" w:date="2023-09-07T12:04:00Z">
        <w:r>
          <w:rPr>
            <w:rFonts w:ascii="Times New Roman" w:hAnsi="Times New Roman" w:cs="Times New Roman"/>
          </w:rPr>
          <w:t>.</w:t>
        </w:r>
      </w:ins>
      <w:ins w:id="183" w:author="Oseiwe Eromosele" w:date="2023-09-07T11:41:00Z">
        <w:r w:rsidR="00B805C7">
          <w:rPr>
            <w:rFonts w:ascii="Times New Roman" w:hAnsi="Times New Roman" w:cs="Times New Roman"/>
          </w:rPr>
          <w:t xml:space="preserve"> </w:t>
        </w:r>
      </w:ins>
      <w:r w:rsidR="00814CDD">
        <w:rPr>
          <w:rFonts w:ascii="Times New Roman" w:hAnsi="Times New Roman" w:cs="Times New Roman"/>
        </w:rPr>
        <w:fldChar w:fldCharType="begin"/>
      </w:r>
      <w:r w:rsidR="00814CDD">
        <w:rPr>
          <w:rFonts w:ascii="Times New Roman" w:hAnsi="Times New Roman" w:cs="Times New Roman"/>
        </w:rPr>
        <w:instrText xml:space="preserve"> ADDIN ZOTERO_ITEM CSL_CITATION {"citationID":"mRAZf17z","properties":{"formattedCitation":"\\super 14\\nosupersub{}","plainCitation":"14","noteIndex":0},"citationItems":[{"id":751,"uris":["http://zotero.org/users/10096107/items/3XZ2CCSX"],"itemData":{"id":751,"type":"article-journal","abstract":"With the rise of artificial intelligence (AI), the issue of trust in AI emerges as a paramount societal concern. Despite increased attention of researchers, the topic remains fragmented without a common conceptual and theoretical foundation. To facilitate systematic research on this topic, we develop a Foundational Trust Framework to provide a conceptual, theoretical, and methodological foundation for trust research in general. The framework positions trust in general and trust in AI specifically as a problem of interaction among systems and applies systems thinking and general systems theory to trust and trust in AI. The Foundational Trust Framework is then used to gain a deeper understanding of the nature of trust in AI. From doing so, a research agenda emerges that proposes significant questions to facilitate further advances in empirical, theoretical, and design research on trust in AI.","container-title":"Electronic Markets","DOI":"10.1007/s12525-022-00605-4","ISSN":"1422-8890","issue":"4","journalAbbreviation":"Electron Markets","language":"en","page":"1993-2020","source":"Springer Link","title":"Trust in artificial intelligence: From a Foundational Trust Framework to emerging research opportunities","title-short":"Trust in artificial intelligence","volume":"32","author":[{"family":"Lukyanenko","given":"Roman"},{"family":"Maass","given":"Wolfgang"},{"family":"Storey","given":"Veda C."}],"issued":{"date-parts":[["2022",12,1]]}}}],"schema":"https://github.com/citation-style-language/schema/raw/master/csl-citation.json"} </w:instrText>
      </w:r>
      <w:r w:rsidR="00814CDD">
        <w:rPr>
          <w:rFonts w:ascii="Times New Roman" w:hAnsi="Times New Roman" w:cs="Times New Roman"/>
        </w:rPr>
        <w:fldChar w:fldCharType="separate"/>
      </w:r>
      <w:r w:rsidR="00814CDD" w:rsidRPr="00814CDD">
        <w:rPr>
          <w:rFonts w:ascii="Times New Roman" w:hAnsi="Times New Roman" w:cs="Times New Roman"/>
          <w:kern w:val="0"/>
          <w:vertAlign w:val="superscript"/>
          <w:lang w:val="en-US"/>
        </w:rPr>
        <w:t>14</w:t>
      </w:r>
      <w:r w:rsidR="00814CDD">
        <w:rPr>
          <w:rFonts w:ascii="Times New Roman" w:hAnsi="Times New Roman" w:cs="Times New Roman"/>
        </w:rPr>
        <w:fldChar w:fldCharType="end"/>
      </w:r>
      <w:ins w:id="184" w:author="Oseiwe Eromosele" w:date="2023-09-07T12:07:00Z">
        <w:r>
          <w:rPr>
            <w:rFonts w:ascii="Times New Roman" w:hAnsi="Times New Roman" w:cs="Times New Roman"/>
          </w:rPr>
          <w:t xml:space="preserve"> </w:t>
        </w:r>
      </w:ins>
      <w:ins w:id="185" w:author="Oseiwe Eromosele" w:date="2023-09-07T12:06:00Z">
        <w:r>
          <w:rPr>
            <w:rFonts w:ascii="Times New Roman" w:hAnsi="Times New Roman" w:cs="Times New Roman"/>
          </w:rPr>
          <w:t>W</w:t>
        </w:r>
      </w:ins>
      <w:ins w:id="186" w:author="Oseiwe Eromosele" w:date="2023-09-07T11:41:00Z">
        <w:r w:rsidR="00B805C7">
          <w:rPr>
            <w:rFonts w:ascii="Times New Roman" w:hAnsi="Times New Roman" w:cs="Times New Roman"/>
          </w:rPr>
          <w:t xml:space="preserve">e sought to </w:t>
        </w:r>
        <w:r w:rsidR="00B805C7" w:rsidRPr="002A6AD1">
          <w:rPr>
            <w:rFonts w:ascii="Times New Roman" w:hAnsi="Times New Roman" w:cs="Times New Roman"/>
          </w:rPr>
          <w:t xml:space="preserve">assess </w:t>
        </w:r>
      </w:ins>
      <w:ins w:id="187" w:author="Oseiwe Eromosele" w:date="2023-09-07T12:07:00Z">
        <w:r>
          <w:rPr>
            <w:rFonts w:ascii="Times New Roman" w:hAnsi="Times New Roman" w:cs="Times New Roman"/>
          </w:rPr>
          <w:t>an</w:t>
        </w:r>
      </w:ins>
      <w:ins w:id="188" w:author="Oseiwe Eromosele" w:date="2023-09-07T11:41:00Z">
        <w:r w:rsidR="00B805C7" w:rsidRPr="002A6AD1">
          <w:rPr>
            <w:rFonts w:ascii="Times New Roman" w:hAnsi="Times New Roman" w:cs="Times New Roman"/>
          </w:rPr>
          <w:t xml:space="preserve"> online chat-based AI model’s </w:t>
        </w:r>
      </w:ins>
      <w:ins w:id="189" w:author="Oseiwe Eromosele" w:date="2023-09-07T12:07:00Z">
        <w:r>
          <w:rPr>
            <w:rFonts w:ascii="Times New Roman" w:hAnsi="Times New Roman" w:cs="Times New Roman"/>
          </w:rPr>
          <w:t>(</w:t>
        </w:r>
        <w:proofErr w:type="spellStart"/>
        <w:r>
          <w:rPr>
            <w:rFonts w:ascii="Times New Roman" w:hAnsi="Times New Roman" w:cs="Times New Roman"/>
          </w:rPr>
          <w:t>ChatGPT</w:t>
        </w:r>
        <w:proofErr w:type="spellEnd"/>
        <w:r>
          <w:rPr>
            <w:rFonts w:ascii="Times New Roman" w:hAnsi="Times New Roman" w:cs="Times New Roman"/>
          </w:rPr>
          <w:t xml:space="preserve">) </w:t>
        </w:r>
      </w:ins>
      <w:ins w:id="190" w:author="Oseiwe Eromosele" w:date="2023-09-07T11:41:00Z">
        <w:r w:rsidR="00B805C7" w:rsidRPr="002A6AD1">
          <w:rPr>
            <w:rFonts w:ascii="Times New Roman" w:hAnsi="Times New Roman" w:cs="Times New Roman"/>
          </w:rPr>
          <w:t>knowledge of cardiovascular disease (CVD) racial disparities, including disparities associated with CVD risk factors and associated diseases</w:t>
        </w:r>
      </w:ins>
      <w:ins w:id="191" w:author="Oseiwe Eromosele" w:date="2023-09-07T12:07:00Z">
        <w:r>
          <w:rPr>
            <w:rFonts w:ascii="Times New Roman" w:hAnsi="Times New Roman" w:cs="Times New Roman"/>
          </w:rPr>
          <w:t xml:space="preserve">, in what we believe </w:t>
        </w:r>
      </w:ins>
    </w:p>
    <w:moveToRangeEnd w:id="145"/>
    <w:p w14:paraId="53913AA6" w14:textId="6FBF0053" w:rsidR="00C66731" w:rsidDel="006D480C" w:rsidRDefault="00C66731" w:rsidP="00C66731">
      <w:pPr>
        <w:spacing w:line="360" w:lineRule="auto"/>
        <w:rPr>
          <w:del w:id="192" w:author="Oseiwe Eromosele" w:date="2023-09-07T12:09:00Z"/>
          <w:rFonts w:ascii="Times New Roman" w:hAnsi="Times New Roman" w:cs="Times New Roman"/>
        </w:rPr>
      </w:pPr>
      <w:del w:id="193" w:author="Oseiwe Eromosele" w:date="2023-09-07T12:07:00Z">
        <w:r w:rsidRPr="002A6AD1" w:rsidDel="006D480C">
          <w:rPr>
            <w:rFonts w:ascii="Times New Roman" w:hAnsi="Times New Roman" w:cs="Times New Roman"/>
          </w:rPr>
          <w:delText xml:space="preserve">From what we know, this would be the first study that </w:delText>
        </w:r>
      </w:del>
      <w:r w:rsidRPr="002A6AD1">
        <w:rPr>
          <w:rFonts w:ascii="Times New Roman" w:hAnsi="Times New Roman" w:cs="Times New Roman"/>
        </w:rPr>
        <w:t xml:space="preserve">would </w:t>
      </w:r>
      <w:ins w:id="194" w:author="Oseiwe Eromosele" w:date="2023-09-07T12:07:00Z">
        <w:r w:rsidR="006D480C">
          <w:rPr>
            <w:rFonts w:ascii="Times New Roman" w:hAnsi="Times New Roman" w:cs="Times New Roman"/>
          </w:rPr>
          <w:t xml:space="preserve">be the first study to </w:t>
        </w:r>
      </w:ins>
      <w:ins w:id="195" w:author="Oseiwe Eromosele" w:date="2023-09-07T11:41:00Z">
        <w:r w:rsidR="00B805C7">
          <w:rPr>
            <w:rFonts w:ascii="Times New Roman" w:hAnsi="Times New Roman" w:cs="Times New Roman"/>
          </w:rPr>
          <w:t xml:space="preserve">do </w:t>
        </w:r>
      </w:ins>
      <w:ins w:id="196" w:author="Oseiwe Eromosele" w:date="2023-09-07T11:52:00Z">
        <w:r w:rsidR="009D6877">
          <w:rPr>
            <w:rFonts w:ascii="Times New Roman" w:hAnsi="Times New Roman" w:cs="Times New Roman"/>
          </w:rPr>
          <w:t xml:space="preserve">so. </w:t>
        </w:r>
      </w:ins>
      <w:del w:id="197" w:author="Oseiwe Eromosele" w:date="2023-09-07T11:41:00Z">
        <w:r w:rsidRPr="002A6AD1" w:rsidDel="00B805C7">
          <w:rPr>
            <w:rFonts w:ascii="Times New Roman" w:hAnsi="Times New Roman" w:cs="Times New Roman"/>
          </w:rPr>
          <w:delText>assess an online chat-based AI model’s knowledge of cardiovascular disease (CVD) racial disparities, including disparities associated with CVD risk factors and associated diseases.</w:delText>
        </w:r>
      </w:del>
    </w:p>
    <w:p w14:paraId="303008BA" w14:textId="77777777" w:rsidR="006D480C" w:rsidRPr="002A6AD1" w:rsidRDefault="006D480C" w:rsidP="006D480C">
      <w:pPr>
        <w:spacing w:line="360" w:lineRule="auto"/>
        <w:rPr>
          <w:ins w:id="198" w:author="Oseiwe Eromosele" w:date="2023-09-07T12:09:00Z"/>
          <w:rFonts w:ascii="Times New Roman" w:hAnsi="Times New Roman" w:cs="Times New Roman"/>
        </w:rPr>
      </w:pPr>
    </w:p>
    <w:p w14:paraId="0583C6E7" w14:textId="0BF5CB77" w:rsidR="00C66731" w:rsidDel="00E20E8F" w:rsidRDefault="00C66731" w:rsidP="00C66731">
      <w:pPr>
        <w:spacing w:line="360" w:lineRule="auto"/>
        <w:rPr>
          <w:del w:id="199" w:author="Oseiwe Eromosele" w:date="2023-09-07T12:09:00Z"/>
          <w:rFonts w:ascii="Times New Roman" w:hAnsi="Times New Roman" w:cs="Times New Roman"/>
        </w:rPr>
      </w:pPr>
    </w:p>
    <w:p w14:paraId="702B49FB" w14:textId="77777777" w:rsidR="00E20E8F" w:rsidRDefault="00E20E8F" w:rsidP="00C66731">
      <w:pPr>
        <w:spacing w:line="360" w:lineRule="auto"/>
        <w:rPr>
          <w:ins w:id="200" w:author="Oseiwe Eromosele" w:date="2023-09-07T12:12:00Z"/>
          <w:rFonts w:ascii="Times New Roman" w:hAnsi="Times New Roman" w:cs="Times New Roman"/>
        </w:rPr>
      </w:pPr>
    </w:p>
    <w:p w14:paraId="6F8B3E56" w14:textId="25381CFC" w:rsidR="00406C2E" w:rsidDel="006D480C" w:rsidRDefault="00406C2E" w:rsidP="00C66731">
      <w:pPr>
        <w:spacing w:line="360" w:lineRule="auto"/>
        <w:rPr>
          <w:ins w:id="201" w:author="Ouyang, David, M.D." w:date="2023-09-04T08:34:00Z"/>
          <w:del w:id="202" w:author="Oseiwe Eromosele" w:date="2023-09-07T12:09:00Z"/>
          <w:rFonts w:ascii="Times New Roman" w:hAnsi="Times New Roman" w:cs="Times New Roman"/>
        </w:rPr>
      </w:pPr>
    </w:p>
    <w:p w14:paraId="74BCBDC5" w14:textId="07C920B0" w:rsidR="00406C2E" w:rsidDel="006D480C" w:rsidRDefault="00406C2E" w:rsidP="00C66731">
      <w:pPr>
        <w:spacing w:line="360" w:lineRule="auto"/>
        <w:rPr>
          <w:ins w:id="203" w:author="Ouyang, David, M.D." w:date="2023-09-04T08:34:00Z"/>
          <w:del w:id="204" w:author="Oseiwe Eromosele" w:date="2023-09-07T12:09:00Z"/>
          <w:rFonts w:ascii="Times New Roman" w:hAnsi="Times New Roman" w:cs="Times New Roman"/>
        </w:rPr>
      </w:pPr>
    </w:p>
    <w:p w14:paraId="49F7A5A0" w14:textId="3C99D2FA" w:rsidR="00406C2E" w:rsidDel="006D480C" w:rsidRDefault="00406C2E" w:rsidP="00C66731">
      <w:pPr>
        <w:spacing w:line="360" w:lineRule="auto"/>
        <w:rPr>
          <w:ins w:id="205" w:author="Ouyang, David, M.D." w:date="2023-09-04T08:34:00Z"/>
          <w:del w:id="206" w:author="Oseiwe Eromosele" w:date="2023-09-07T12:09:00Z"/>
          <w:rFonts w:ascii="Times New Roman" w:hAnsi="Times New Roman" w:cs="Times New Roman"/>
        </w:rPr>
      </w:pPr>
    </w:p>
    <w:p w14:paraId="743F9137" w14:textId="45B2E75D" w:rsidR="00406C2E" w:rsidDel="009D6877" w:rsidRDefault="00406C2E" w:rsidP="00C66731">
      <w:pPr>
        <w:spacing w:line="360" w:lineRule="auto"/>
        <w:rPr>
          <w:ins w:id="207" w:author="Ouyang, David, M.D." w:date="2023-09-04T08:34:00Z"/>
          <w:del w:id="208" w:author="Oseiwe Eromosele" w:date="2023-09-07T11:52:00Z"/>
          <w:rFonts w:ascii="Times New Roman" w:hAnsi="Times New Roman" w:cs="Times New Roman"/>
        </w:rPr>
      </w:pPr>
    </w:p>
    <w:p w14:paraId="7B62A257" w14:textId="11FACF5B" w:rsidR="00406C2E" w:rsidDel="009D6877" w:rsidRDefault="00406C2E" w:rsidP="00C66731">
      <w:pPr>
        <w:spacing w:line="360" w:lineRule="auto"/>
        <w:rPr>
          <w:ins w:id="209" w:author="Ouyang, David, M.D." w:date="2023-09-04T08:34:00Z"/>
          <w:del w:id="210" w:author="Oseiwe Eromosele" w:date="2023-09-07T11:52:00Z"/>
          <w:rFonts w:ascii="Times New Roman" w:hAnsi="Times New Roman" w:cs="Times New Roman"/>
        </w:rPr>
      </w:pPr>
    </w:p>
    <w:p w14:paraId="5DF19153" w14:textId="176110FF" w:rsidR="00406C2E" w:rsidDel="009D6877" w:rsidRDefault="00406C2E" w:rsidP="00C66731">
      <w:pPr>
        <w:spacing w:line="360" w:lineRule="auto"/>
        <w:rPr>
          <w:ins w:id="211" w:author="Ouyang, David, M.D." w:date="2023-09-04T08:34:00Z"/>
          <w:del w:id="212" w:author="Oseiwe Eromosele" w:date="2023-09-07T11:52:00Z"/>
          <w:rFonts w:ascii="Times New Roman" w:hAnsi="Times New Roman" w:cs="Times New Roman"/>
        </w:rPr>
      </w:pPr>
    </w:p>
    <w:p w14:paraId="01D5B313" w14:textId="7E43885C" w:rsidR="00406C2E" w:rsidDel="009D6877" w:rsidRDefault="00406C2E" w:rsidP="00C66731">
      <w:pPr>
        <w:spacing w:line="360" w:lineRule="auto"/>
        <w:rPr>
          <w:ins w:id="213" w:author="Ouyang, David, M.D." w:date="2023-09-04T08:34:00Z"/>
          <w:del w:id="214" w:author="Oseiwe Eromosele" w:date="2023-09-07T11:52:00Z"/>
          <w:rFonts w:ascii="Times New Roman" w:hAnsi="Times New Roman" w:cs="Times New Roman"/>
        </w:rPr>
      </w:pPr>
    </w:p>
    <w:p w14:paraId="7FD334EB" w14:textId="64A22A1C" w:rsidR="00406C2E" w:rsidDel="009D6877" w:rsidRDefault="00406C2E" w:rsidP="00C66731">
      <w:pPr>
        <w:spacing w:line="360" w:lineRule="auto"/>
        <w:rPr>
          <w:ins w:id="215" w:author="Ouyang, David, M.D." w:date="2023-09-04T08:34:00Z"/>
          <w:del w:id="216" w:author="Oseiwe Eromosele" w:date="2023-09-07T11:52:00Z"/>
          <w:rFonts w:ascii="Times New Roman" w:hAnsi="Times New Roman" w:cs="Times New Roman"/>
        </w:rPr>
      </w:pPr>
    </w:p>
    <w:p w14:paraId="3C364F0F" w14:textId="0A83D8F4" w:rsidR="00406C2E" w:rsidDel="00B805C7" w:rsidRDefault="00406C2E" w:rsidP="00C66731">
      <w:pPr>
        <w:spacing w:line="360" w:lineRule="auto"/>
        <w:rPr>
          <w:ins w:id="217" w:author="Ouyang, David, M.D." w:date="2023-09-04T08:34:00Z"/>
          <w:del w:id="218" w:author="Oseiwe Eromosele" w:date="2023-09-07T11:41:00Z"/>
          <w:rFonts w:ascii="Times New Roman" w:hAnsi="Times New Roman" w:cs="Times New Roman"/>
        </w:rPr>
      </w:pPr>
    </w:p>
    <w:p w14:paraId="7F26CEB2" w14:textId="0ED47C80" w:rsidR="00406C2E" w:rsidDel="00B805C7" w:rsidRDefault="00406C2E" w:rsidP="00C66731">
      <w:pPr>
        <w:spacing w:line="360" w:lineRule="auto"/>
        <w:rPr>
          <w:ins w:id="219" w:author="Ouyang, David, M.D." w:date="2023-09-04T08:34:00Z"/>
          <w:del w:id="220" w:author="Oseiwe Eromosele" w:date="2023-09-07T11:41:00Z"/>
          <w:rFonts w:ascii="Times New Roman" w:hAnsi="Times New Roman" w:cs="Times New Roman"/>
        </w:rPr>
      </w:pPr>
    </w:p>
    <w:p w14:paraId="08B8FB77" w14:textId="3B93CA37" w:rsidR="00406C2E" w:rsidDel="00B805C7" w:rsidRDefault="00406C2E" w:rsidP="00C66731">
      <w:pPr>
        <w:spacing w:line="360" w:lineRule="auto"/>
        <w:rPr>
          <w:ins w:id="221" w:author="Ouyang, David, M.D." w:date="2023-09-04T08:34:00Z"/>
          <w:del w:id="222" w:author="Oseiwe Eromosele" w:date="2023-09-07T11:41:00Z"/>
          <w:rFonts w:ascii="Times New Roman" w:hAnsi="Times New Roman" w:cs="Times New Roman"/>
        </w:rPr>
      </w:pPr>
    </w:p>
    <w:p w14:paraId="2FC16C7C" w14:textId="2A6B95FC" w:rsidR="00406C2E" w:rsidDel="00B805C7" w:rsidRDefault="00406C2E" w:rsidP="00C66731">
      <w:pPr>
        <w:spacing w:line="360" w:lineRule="auto"/>
        <w:rPr>
          <w:ins w:id="223" w:author="Ouyang, David, M.D." w:date="2023-09-04T08:34:00Z"/>
          <w:del w:id="224" w:author="Oseiwe Eromosele" w:date="2023-09-07T11:41:00Z"/>
          <w:rFonts w:ascii="Times New Roman" w:hAnsi="Times New Roman" w:cs="Times New Roman"/>
        </w:rPr>
      </w:pPr>
    </w:p>
    <w:p w14:paraId="7C659C37" w14:textId="1D324DD1" w:rsidR="00406C2E" w:rsidDel="00B805C7" w:rsidRDefault="00406C2E" w:rsidP="00C66731">
      <w:pPr>
        <w:spacing w:line="360" w:lineRule="auto"/>
        <w:rPr>
          <w:ins w:id="225" w:author="Ouyang, David, M.D." w:date="2023-09-04T08:34:00Z"/>
          <w:del w:id="226" w:author="Oseiwe Eromosele" w:date="2023-09-07T11:41:00Z"/>
          <w:rFonts w:ascii="Times New Roman" w:hAnsi="Times New Roman" w:cs="Times New Roman"/>
        </w:rPr>
      </w:pPr>
    </w:p>
    <w:p w14:paraId="2DDFFF01" w14:textId="51D1B04B" w:rsidR="00406C2E" w:rsidDel="00B805C7" w:rsidRDefault="00406C2E" w:rsidP="00C66731">
      <w:pPr>
        <w:spacing w:line="360" w:lineRule="auto"/>
        <w:rPr>
          <w:ins w:id="227" w:author="Ouyang, David, M.D." w:date="2023-09-04T08:34:00Z"/>
          <w:del w:id="228" w:author="Oseiwe Eromosele" w:date="2023-09-07T11:41:00Z"/>
          <w:rFonts w:ascii="Times New Roman" w:hAnsi="Times New Roman" w:cs="Times New Roman"/>
        </w:rPr>
      </w:pPr>
    </w:p>
    <w:p w14:paraId="74650A87" w14:textId="6351E2B7" w:rsidR="00406C2E" w:rsidDel="00B805C7" w:rsidRDefault="00406C2E" w:rsidP="00C66731">
      <w:pPr>
        <w:spacing w:line="360" w:lineRule="auto"/>
        <w:rPr>
          <w:ins w:id="229" w:author="Ouyang, David, M.D." w:date="2023-09-04T08:34:00Z"/>
          <w:del w:id="230" w:author="Oseiwe Eromosele" w:date="2023-09-07T11:41:00Z"/>
          <w:rFonts w:ascii="Times New Roman" w:hAnsi="Times New Roman" w:cs="Times New Roman"/>
        </w:rPr>
      </w:pPr>
    </w:p>
    <w:p w14:paraId="5773621E" w14:textId="5DACECA9" w:rsidR="00406C2E" w:rsidDel="00B805C7" w:rsidRDefault="00406C2E" w:rsidP="00C66731">
      <w:pPr>
        <w:spacing w:line="360" w:lineRule="auto"/>
        <w:rPr>
          <w:ins w:id="231" w:author="Ouyang, David, M.D." w:date="2023-09-04T08:34:00Z"/>
          <w:del w:id="232" w:author="Oseiwe Eromosele" w:date="2023-09-07T11:41:00Z"/>
          <w:rFonts w:ascii="Times New Roman" w:hAnsi="Times New Roman" w:cs="Times New Roman"/>
        </w:rPr>
      </w:pPr>
    </w:p>
    <w:p w14:paraId="4DFFFAEB" w14:textId="7049D5F2" w:rsidR="00406C2E" w:rsidDel="00B805C7" w:rsidRDefault="00406C2E" w:rsidP="00C66731">
      <w:pPr>
        <w:spacing w:line="360" w:lineRule="auto"/>
        <w:rPr>
          <w:ins w:id="233" w:author="Ouyang, David, M.D." w:date="2023-09-04T08:34:00Z"/>
          <w:del w:id="234" w:author="Oseiwe Eromosele" w:date="2023-09-07T11:41:00Z"/>
          <w:rFonts w:ascii="Times New Roman" w:hAnsi="Times New Roman" w:cs="Times New Roman"/>
        </w:rPr>
      </w:pPr>
    </w:p>
    <w:p w14:paraId="5BA1972E" w14:textId="6B28610D" w:rsidR="00406C2E" w:rsidDel="00B805C7" w:rsidRDefault="00406C2E" w:rsidP="00C66731">
      <w:pPr>
        <w:spacing w:line="360" w:lineRule="auto"/>
        <w:rPr>
          <w:ins w:id="235" w:author="Ouyang, David, M.D." w:date="2023-09-04T08:34:00Z"/>
          <w:del w:id="236" w:author="Oseiwe Eromosele" w:date="2023-09-07T11:41:00Z"/>
          <w:rFonts w:ascii="Times New Roman" w:hAnsi="Times New Roman" w:cs="Times New Roman"/>
        </w:rPr>
      </w:pPr>
    </w:p>
    <w:p w14:paraId="0720194D" w14:textId="77777777" w:rsidR="00406C2E" w:rsidRPr="00386231" w:rsidDel="00B805C7" w:rsidRDefault="00406C2E" w:rsidP="00C66731">
      <w:pPr>
        <w:spacing w:line="360" w:lineRule="auto"/>
        <w:rPr>
          <w:del w:id="237" w:author="Oseiwe Eromosele" w:date="2023-09-07T11:41:00Z"/>
          <w:rFonts w:ascii="Times New Roman" w:hAnsi="Times New Roman" w:cs="Times New Roman"/>
        </w:rPr>
      </w:pPr>
    </w:p>
    <w:p w14:paraId="2B72422B" w14:textId="77777777" w:rsidR="00C66731" w:rsidRPr="00386231" w:rsidDel="00B805C7" w:rsidRDefault="00C66731" w:rsidP="00C66731">
      <w:pPr>
        <w:spacing w:line="360" w:lineRule="auto"/>
        <w:rPr>
          <w:del w:id="238" w:author="Oseiwe Eromosele" w:date="2023-09-07T11:41:00Z"/>
          <w:rFonts w:ascii="Times New Roman" w:hAnsi="Times New Roman" w:cs="Times New Roman"/>
        </w:rPr>
      </w:pPr>
    </w:p>
    <w:p w14:paraId="59613294" w14:textId="623ECF73" w:rsidR="00C66731" w:rsidRDefault="00C66731" w:rsidP="00C66731">
      <w:pPr>
        <w:spacing w:line="360" w:lineRule="auto"/>
        <w:rPr>
          <w:rFonts w:ascii="Times New Roman" w:hAnsi="Times New Roman" w:cs="Times New Roman"/>
        </w:rPr>
      </w:pPr>
      <w:r w:rsidRPr="002A6AD1">
        <w:rPr>
          <w:rFonts w:ascii="Times New Roman" w:hAnsi="Times New Roman" w:cs="Times New Roman"/>
          <w:b/>
          <w:bCs/>
        </w:rPr>
        <w:t>Method</w:t>
      </w:r>
      <w:ins w:id="239" w:author="Ouyang, David, M.D." w:date="2023-09-04T08:34:00Z">
        <w:r w:rsidR="00406C2E">
          <w:rPr>
            <w:rFonts w:ascii="Times New Roman" w:hAnsi="Times New Roman" w:cs="Times New Roman"/>
            <w:b/>
            <w:bCs/>
          </w:rPr>
          <w:t>s</w:t>
        </w:r>
      </w:ins>
    </w:p>
    <w:p w14:paraId="00DE3222" w14:textId="1E781D95" w:rsidR="00C66731" w:rsidRDefault="00C66731" w:rsidP="00C66731">
      <w:pPr>
        <w:spacing w:line="360" w:lineRule="auto"/>
        <w:rPr>
          <w:ins w:id="240" w:author="Ouyang, David, M.D." w:date="2023-09-04T08:36:00Z"/>
          <w:rFonts w:ascii="Times New Roman" w:hAnsi="Times New Roman" w:cs="Times New Roman"/>
          <w:b/>
          <w:bCs/>
        </w:rPr>
      </w:pPr>
    </w:p>
    <w:p w14:paraId="011390E9" w14:textId="2C042CA0" w:rsidR="00D312D8" w:rsidRPr="00D312D8" w:rsidRDefault="00D312D8" w:rsidP="00C66731">
      <w:pPr>
        <w:spacing w:line="360" w:lineRule="auto"/>
        <w:rPr>
          <w:rFonts w:ascii="Times New Roman" w:hAnsi="Times New Roman" w:cs="Times New Roman"/>
          <w:b/>
          <w:bCs/>
        </w:rPr>
      </w:pPr>
      <w:ins w:id="241" w:author="Ouyang, David, M.D." w:date="2023-09-04T08:36:00Z">
        <w:r>
          <w:rPr>
            <w:rFonts w:ascii="Times New Roman" w:hAnsi="Times New Roman" w:cs="Times New Roman"/>
            <w:b/>
            <w:bCs/>
          </w:rPr>
          <w:t>Prompt Construction</w:t>
        </w:r>
      </w:ins>
    </w:p>
    <w:p w14:paraId="6A0A48C7" w14:textId="1B7E5845" w:rsidR="00D312D8" w:rsidRDefault="00C66731" w:rsidP="00C66731">
      <w:pPr>
        <w:spacing w:line="360" w:lineRule="auto"/>
        <w:rPr>
          <w:ins w:id="242" w:author="Ouyang, David, M.D." w:date="2023-09-04T08:36:00Z"/>
          <w:rFonts w:ascii="Times New Roman" w:hAnsi="Times New Roman" w:cs="Times New Roman"/>
        </w:rPr>
      </w:pPr>
      <w:r w:rsidRPr="002A6AD1">
        <w:rPr>
          <w:rFonts w:ascii="Times New Roman" w:hAnsi="Times New Roman" w:cs="Times New Roman"/>
        </w:rPr>
        <w:t xml:space="preserve">We created </w:t>
      </w:r>
      <w:ins w:id="243" w:author="Ouyang, David, M.D." w:date="2023-09-04T08:34:00Z">
        <w:r w:rsidR="00406C2E">
          <w:rPr>
            <w:rFonts w:ascii="Times New Roman" w:hAnsi="Times New Roman" w:cs="Times New Roman"/>
          </w:rPr>
          <w:t xml:space="preserve">a total of </w:t>
        </w:r>
        <w:r w:rsidR="00D312D8">
          <w:rPr>
            <w:rFonts w:ascii="Times New Roman" w:hAnsi="Times New Roman" w:cs="Times New Roman"/>
          </w:rPr>
          <w:t>sixty</w:t>
        </w:r>
        <w:r w:rsidR="00406C2E">
          <w:rPr>
            <w:rFonts w:ascii="Times New Roman" w:hAnsi="Times New Roman" w:cs="Times New Roman"/>
          </w:rPr>
          <w:t xml:space="preserve"> questions </w:t>
        </w:r>
        <w:r w:rsidR="00D312D8">
          <w:rPr>
            <w:rFonts w:ascii="Times New Roman" w:hAnsi="Times New Roman" w:cs="Times New Roman"/>
          </w:rPr>
          <w:t xml:space="preserve">from </w:t>
        </w:r>
      </w:ins>
      <w:r w:rsidRPr="002A6AD1">
        <w:rPr>
          <w:rFonts w:ascii="Times New Roman" w:hAnsi="Times New Roman" w:cs="Times New Roman"/>
        </w:rPr>
        <w:t xml:space="preserve">twenty question sets, with each set consisting of three questions framed as similar questions around a certain topic in cardiovascular disease disparities totaling thirty questions, each posed to </w:t>
      </w:r>
      <w:proofErr w:type="spellStart"/>
      <w:r w:rsidRPr="002A6AD1">
        <w:rPr>
          <w:rFonts w:ascii="Times New Roman" w:hAnsi="Times New Roman" w:cs="Times New Roman"/>
        </w:rPr>
        <w:t>ChatGPT</w:t>
      </w:r>
      <w:proofErr w:type="spellEnd"/>
      <w:r w:rsidRPr="002A6AD1">
        <w:rPr>
          <w:rFonts w:ascii="Times New Roman" w:hAnsi="Times New Roman" w:cs="Times New Roman"/>
        </w:rPr>
        <w:t xml:space="preserve"> to assess its knowledge of cardiovascular disease racial disparitie</w:t>
      </w:r>
      <w:r>
        <w:rPr>
          <w:rFonts w:ascii="Times New Roman" w:hAnsi="Times New Roman" w:cs="Times New Roman"/>
        </w:rPr>
        <w:t>s</w:t>
      </w:r>
      <w:r w:rsidRPr="002A6AD1">
        <w:rPr>
          <w:rFonts w:ascii="Times New Roman" w:hAnsi="Times New Roman" w:cs="Times New Roman"/>
        </w:rPr>
        <w:t xml:space="preserve">, including its knowledge of similar disparities on CVD risk factors and associated conditions, that is currently available research data on health disparities and clinical care in general and subspecialty cardiology clinical settings. </w:t>
      </w:r>
      <w:r w:rsidRPr="002A6AD1">
        <w:rPr>
          <w:rFonts w:ascii="Times New Roman" w:hAnsi="Times New Roman" w:cs="Times New Roman"/>
        </w:rPr>
        <w:fldChar w:fldCharType="begin"/>
      </w:r>
      <w:r w:rsidR="00814CDD">
        <w:rPr>
          <w:rFonts w:ascii="Times New Roman" w:hAnsi="Times New Roman" w:cs="Times New Roman"/>
        </w:rPr>
        <w:instrText xml:space="preserve"> ADDIN ZOTERO_ITEM CSL_CITATION {"citationID":"LfxaESwo","properties":{"formattedCitation":"\\super 15,16\\nosupersub{}","plainCitation":"15,16","noteIndex":0},"citationItems":[{"id":339,"uris":["http://zotero.org/users/10096107/items/ZSUWUMA2"],"itemData":{"id":339,"type":"article-journal","container-title":"Journal of the American Heart Association","DOI":"10.1161/JAHA.121.023650","issue":"17","note":"publisher: American Heart Association","page":"e023650","source":"ahajournals.org (Atypon)","title":"JAHA Spotlight on Racial and Ethnic Disparities in Cardiovascular Disease","volume":"10","author":[{"family":"Mazimba","given":"Sula"},{"family":"Peterson","given":"Pamela N."}],"issued":{"date-parts":[["2021",9,7]]}}},{"id":336,"uris":["http://zotero.org/users/10096107/items/6YQY6M2R"],"itemData":{"id":336,"type":"article-journal","abstract":"This is a comprehensive narrative review of the literature on the current science and evidence of population-level differences in risk factors for heart disease among different racial and ethnic population in the United States (U.S.). It begins by discussing the importance of population-level risk assessment of heart disease in light of the growth rate of specific minority populations in the U.S. It describes the population-level dynamics for racial and ethnic minorities: a higher overall prevalence of risk factors for coronary artery disease that are unrecognized and therefore not treated, which increases their likelihood of experiencing adverse outcome and, therefore, potentially higher morbidity and mortality. It discusses the rate of Acute Coronary Syndrome (ACS) in minority communities. Minority patients with ACS are at greater risk of myocardial infarction (MI), rehospitalization, and death from ACS. They also are less likely than non-minority patients to receive potentially beneficial treatments such as angiography or percutaneous coronary intervention. This paper looks at the data surrounding the increased rate of heart disease in racial and ethnic minorities, where the risk is related to the prevalence of comorbidities with hypertension or diabetes mellitus, which, in combination with environmental factors, may largely explain CHF disparity. The conclusion is that it is essential that healthcare providers understand these various communities, including nuances in disease presentation, risk factors, and treatment among different racial and ethnic groups. Awareness of these communities’ attributes, as well as differences in incidence, risk factor burdens, prognosis and treatment are necessary to mitigate racial and ethnic disparities in heart disease.","container-title":"Current Cardiology Reviews","DOI":"10.2174/1573403X11666141122220003","ISSN":"1573-403X","issue":"3","journalAbbreviation":"Curr Cardiol Rev","note":"PMID: 25418513\nPMCID: PMC4558355","page":"238-245","source":"PubMed Central","title":"Disparities in Cardiovascular Disease Risk in the United States","volume":"11","author":[{"family":"Graham","given":"Garth"}],"issued":{"date-parts":[["2015",8]]}}}],"schema":"https://github.com/citation-style-language/schema/raw/master/csl-citation.json"} </w:instrText>
      </w:r>
      <w:r w:rsidRPr="002A6AD1">
        <w:rPr>
          <w:rFonts w:ascii="Times New Roman" w:hAnsi="Times New Roman" w:cs="Times New Roman"/>
        </w:rPr>
        <w:fldChar w:fldCharType="separate"/>
      </w:r>
      <w:r w:rsidR="00814CDD" w:rsidRPr="00814CDD">
        <w:rPr>
          <w:rFonts w:ascii="Times New Roman" w:hAnsi="Times New Roman" w:cs="Times New Roman"/>
          <w:kern w:val="0"/>
          <w:vertAlign w:val="superscript"/>
          <w:lang w:val="en-US"/>
        </w:rPr>
        <w:t>15,16</w:t>
      </w:r>
      <w:r w:rsidRPr="002A6AD1">
        <w:rPr>
          <w:rFonts w:ascii="Times New Roman" w:hAnsi="Times New Roman" w:cs="Times New Roman"/>
        </w:rPr>
        <w:fldChar w:fldCharType="end"/>
      </w:r>
      <w:r w:rsidRPr="002A6AD1">
        <w:rPr>
          <w:rFonts w:ascii="Times New Roman" w:hAnsi="Times New Roman" w:cs="Times New Roman"/>
        </w:rPr>
        <w:t xml:space="preserve"> </w:t>
      </w:r>
    </w:p>
    <w:p w14:paraId="6479A917" w14:textId="77777777" w:rsidR="00D312D8" w:rsidRDefault="00D312D8" w:rsidP="00C66731">
      <w:pPr>
        <w:spacing w:line="360" w:lineRule="auto"/>
        <w:rPr>
          <w:ins w:id="244" w:author="Ouyang, David, M.D." w:date="2023-09-04T08:36:00Z"/>
          <w:rFonts w:ascii="Times New Roman" w:hAnsi="Times New Roman" w:cs="Times New Roman"/>
        </w:rPr>
      </w:pPr>
    </w:p>
    <w:p w14:paraId="1FBF4C48" w14:textId="5D809078" w:rsidR="00D312D8" w:rsidRPr="00D312D8" w:rsidRDefault="00D312D8" w:rsidP="00D312D8">
      <w:pPr>
        <w:shd w:val="clear" w:color="auto" w:fill="FFFFFF"/>
        <w:spacing w:before="360" w:after="120"/>
        <w:outlineLvl w:val="2"/>
        <w:rPr>
          <w:ins w:id="245" w:author="Ouyang, David, M.D." w:date="2023-09-04T08:36:00Z"/>
          <w:rFonts w:ascii="Times New Roman" w:eastAsia="Times New Roman" w:hAnsi="Times New Roman" w:cs="Times New Roman"/>
          <w:b/>
          <w:bCs/>
          <w:color w:val="222222"/>
          <w:kern w:val="0"/>
          <w:lang w:val="en-US" w:eastAsia="zh-CN"/>
          <w14:ligatures w14:val="none"/>
          <w:rPrChange w:id="246" w:author="Ouyang, David, M.D." w:date="2023-09-04T08:37:00Z">
            <w:rPr>
              <w:ins w:id="247" w:author="Ouyang, David, M.D." w:date="2023-09-04T08:36:00Z"/>
              <w:rFonts w:ascii="Segoe UI" w:eastAsia="Times New Roman" w:hAnsi="Segoe UI" w:cs="Segoe UI"/>
              <w:color w:val="222222"/>
              <w:kern w:val="0"/>
              <w:sz w:val="27"/>
              <w:szCs w:val="27"/>
              <w:lang w:val="en-US" w:eastAsia="zh-CN"/>
              <w14:ligatures w14:val="none"/>
            </w:rPr>
          </w:rPrChange>
        </w:rPr>
      </w:pPr>
      <w:ins w:id="248" w:author="Ouyang, David, M.D." w:date="2023-09-04T08:37:00Z">
        <w:r>
          <w:rPr>
            <w:rFonts w:ascii="Times New Roman" w:eastAsia="Times New Roman" w:hAnsi="Times New Roman" w:cs="Times New Roman"/>
            <w:b/>
            <w:bCs/>
            <w:color w:val="222222"/>
            <w:kern w:val="0"/>
            <w:lang w:val="en-US" w:eastAsia="zh-CN"/>
            <w14:ligatures w14:val="none"/>
          </w:rPr>
          <w:t>Evaluation and s</w:t>
        </w:r>
      </w:ins>
      <w:ins w:id="249" w:author="Ouyang, David, M.D." w:date="2023-09-04T08:36:00Z">
        <w:r w:rsidRPr="00D312D8">
          <w:rPr>
            <w:rFonts w:ascii="Times New Roman" w:eastAsia="Times New Roman" w:hAnsi="Times New Roman" w:cs="Times New Roman"/>
            <w:b/>
            <w:bCs/>
            <w:color w:val="222222"/>
            <w:kern w:val="0"/>
            <w:lang w:val="en-US" w:eastAsia="zh-CN"/>
            <w14:ligatures w14:val="none"/>
            <w:rPrChange w:id="250" w:author="Ouyang, David, M.D." w:date="2023-09-04T08:37:00Z">
              <w:rPr>
                <w:rFonts w:ascii="Segoe UI" w:eastAsia="Times New Roman" w:hAnsi="Segoe UI" w:cs="Segoe UI"/>
                <w:color w:val="222222"/>
                <w:kern w:val="0"/>
                <w:sz w:val="27"/>
                <w:szCs w:val="27"/>
                <w:lang w:val="en-US" w:eastAsia="zh-CN"/>
                <w14:ligatures w14:val="none"/>
              </w:rPr>
            </w:rPrChange>
          </w:rPr>
          <w:t>tatistical analysis</w:t>
        </w:r>
      </w:ins>
    </w:p>
    <w:p w14:paraId="141A47C4" w14:textId="55595AFF" w:rsidR="00D312D8" w:rsidRPr="00D312D8" w:rsidRDefault="00C66731">
      <w:pPr>
        <w:spacing w:line="360" w:lineRule="auto"/>
        <w:rPr>
          <w:ins w:id="251" w:author="Ouyang, David, M.D." w:date="2023-09-04T08:35:00Z"/>
          <w:rFonts w:ascii="Times New Roman" w:hAnsi="Times New Roman" w:cs="Times New Roman"/>
          <w:rPrChange w:id="252" w:author="Ouyang, David, M.D." w:date="2023-09-04T08:37:00Z">
            <w:rPr>
              <w:ins w:id="253" w:author="Ouyang, David, M.D." w:date="2023-09-04T08:35:00Z"/>
              <w:rFonts w:ascii="Segoe UI" w:eastAsia="Times New Roman" w:hAnsi="Segoe UI" w:cs="Segoe UI"/>
              <w:color w:val="222222"/>
              <w:kern w:val="0"/>
              <w:sz w:val="27"/>
              <w:szCs w:val="27"/>
              <w:lang w:val="en-US" w:eastAsia="zh-CN"/>
              <w14:ligatures w14:val="none"/>
            </w:rPr>
          </w:rPrChange>
        </w:rPr>
        <w:pPrChange w:id="254" w:author="Ouyang, David, M.D." w:date="2023-09-04T08:37:00Z">
          <w:pPr>
            <w:shd w:val="clear" w:color="auto" w:fill="FFFFFF"/>
            <w:spacing w:after="360"/>
          </w:pPr>
        </w:pPrChange>
      </w:pPr>
      <w:r w:rsidRPr="00D312D8">
        <w:rPr>
          <w:rFonts w:ascii="Times New Roman" w:hAnsi="Times New Roman" w:cs="Times New Roman"/>
        </w:rPr>
        <w:t xml:space="preserve">Each question was posed to </w:t>
      </w:r>
      <w:proofErr w:type="spellStart"/>
      <w:r w:rsidRPr="00D312D8">
        <w:rPr>
          <w:rFonts w:ascii="Times New Roman" w:hAnsi="Times New Roman" w:cs="Times New Roman"/>
        </w:rPr>
        <w:t>ChatGPT</w:t>
      </w:r>
      <w:proofErr w:type="spellEnd"/>
      <w:r w:rsidRPr="00D312D8">
        <w:rPr>
          <w:rFonts w:ascii="Times New Roman" w:hAnsi="Times New Roman" w:cs="Times New Roman"/>
        </w:rPr>
        <w:t xml:space="preserve"> 3 times</w:t>
      </w:r>
      <w:ins w:id="255" w:author="Ouyang, David, M.D." w:date="2023-09-04T08:34:00Z">
        <w:r w:rsidR="00D312D8" w:rsidRPr="00D312D8">
          <w:rPr>
            <w:rFonts w:ascii="Times New Roman" w:hAnsi="Times New Roman" w:cs="Times New Roman"/>
          </w:rPr>
          <w:t xml:space="preserve"> to assess for variability in responses</w:t>
        </w:r>
      </w:ins>
      <w:r w:rsidRPr="00D312D8">
        <w:rPr>
          <w:rFonts w:ascii="Times New Roman" w:hAnsi="Times New Roman" w:cs="Times New Roman"/>
        </w:rPr>
        <w:t xml:space="preserve">. </w:t>
      </w:r>
      <w:r w:rsidRPr="00D312D8">
        <w:rPr>
          <w:rFonts w:ascii="Times New Roman" w:hAnsi="Times New Roman" w:cs="Times New Roman"/>
        </w:rPr>
        <w:fldChar w:fldCharType="begin"/>
      </w:r>
      <w:r w:rsidR="00814CDD">
        <w:rPr>
          <w:rFonts w:ascii="Times New Roman" w:hAnsi="Times New Roman" w:cs="Times New Roman"/>
        </w:rPr>
        <w:instrText xml:space="preserve"> ADDIN ZOTERO_ITEM CSL_CITATION {"citationID":"kddVFwyx","properties":{"formattedCitation":"\\super 17\\uc0\\u8211{}21\\nosupersub{}","plainCitation":"17–21","noteIndex":0},"citationItems":[{"id":329,"uris":["http://zotero.org/users/10096107/items/4DDF97H9"],"itemData":{"id":329,"type":"webpage","title":"Appropriateness of Cardiovascular Disease Prevention Recommendations Obtained From a Popular Online Chat-Based Artificial Intelligence Model | Cardiology | JAMA | JAMA Network","URL":"https://jamanetwork-com.ezproxy.bu.edu/journals/jama/fullarticle/2801244","accessed":{"date-parts":[["2023",2,22]]}}},{"id":334,"uris":["http://zotero.org/users/10096107/items/UDWWYSWU"],"itemData":{"id":334,"type":"article-journal","abstract":"The bot is free for now and can produce uncannily natural, well-referenced writing in response to homework questions.","container-title":"Nature","DOI":"10.1038/d41586-022-04397-7","language":"en","license":"2022 Springer Nature Limited","note":"Bandiera_abtest: a\nCg_type: News Explainer\npublisher: Nature Publishing Group\nSubject_term: Computer science, Society, Education, Lab life","source":"www-nature-com.ezproxy.bu.edu","title":"AI bot ChatGPT writes smart essays — should professors worry?","URL":"https://www.nature.com/articles/d41586-022-04397-7","author":[{"family":"Stokel-Walker","given":"Chris"}],"accessed":{"date-parts":[["2023",2,22]]},"issued":{"date-parts":[["2022",12,9]]}}},{"id":341,"uris":["http://zotero.org/users/10096107/items/54YRZT65"],"itemData":{"id":341,"type":"article-journal","abstract":"BACKGROUND: Black women have greater than a three-fold risk of pregnancy-associated death compared to White women; cardiomyopathy is a leading cause of maternal mortality.\nOBJECTIVES: This study examined racial disparities in health outcomes among women with peripartum cardiomyopathy.\nSTUDY DESIGN: Retrospective cohort of women with peripartum cardiomyopathy per the National Heart, Lung, and Blood Institute definition from January 2000 to November 2017 from a single referral center. Selected health outcomes among Black and White women were compared; primary outcome was ejection fraction at diagnosis. Secondary outcomes included cardiovascular outcomes, markers of maternal morbidity, resource utilization, and subsequent pregnancy outcomes.\nRESULTS: Ninety-five women met inclusion criteria: 48% Black, 52% White. Nearly all peripartum cardiomyopathy diagnoses were postpartum (95.4% Black, 93% White, p=.11). Ejection fraction at diagnosis was not different between Black and White women (26.8 ± 12.5 vs. 28.7 ± 9.9, p=.41). Though non-significant, fewer Black women had myocardial recovery to EF ≥55% (35 vs. 53%, p=.07); however, 11 (24%) of Black women vs. 1 (2%) White woman had an ejection fraction ≤35% at 6-12 months postpartum (p&lt;.01). More Black women underwent implantable cardioverter defibrillator placement: n = 15 (33%) vs. n = 7 (14%), p=.03. Eight women (8.4%) died in the study period, not different by race (p=.48). Black women had higher rates of healthcare utilization. In the subsequent pregnancy, Black women had a lower initial ejection fraction (40 vs. 55%, p=.007) and were less likely to recover postpartum (37.5 vs. 55%, p=.02).\nCONCLUSIONS: Black and White women have similar mean ejection fraction at diagnosis of peripartum cardiomyopathy, but Black women have more severe left ventricular systolic dysfunction leading to worse outcomes, increased resource use, and lower ejection fraction entering the subsequent pregnancy.","container-title":"The Journal of Maternal-Fetal &amp; Neonatal Medicine: The Official Journal of the European Association of Perinatal Medicine, the Federation of Asia and Oceania Perinatal Societies, the International Society of Perinatal Obstetricians","DOI":"10.1080/14767058.2020.1773784","ISSN":"1476-4954","issue":"10","journalAbbreviation":"J Matern Fetal Neonatal Med","language":"eng","note":"PMID: 32508175\nPMCID: PMC7719601","page":"1891-1898","source":"PubMed","title":"Racial disparities in peripartum cardiomyopathy: eighteen years of observations","title-short":"Racial disparities in peripartum cardiomyopathy","volume":"35","author":[{"family":"Sinkey","given":"Rachel G."},{"family":"Rajapreyar","given":"Indranee N."},{"family":"Szychowski","given":"Jeff M."},{"family":"Armour","given":"Emily K."},{"family":"Walker","given":"Zachary"},{"family":"Cribbs","given":"Marc G."},{"family":"Howard","given":"Tera F."},{"family":"Wetta","given":"Luisa A."},{"family":"Subramaniam","given":"Akila"},{"family":"Tita","given":"Alan T."}],"issued":{"date-parts":[["2022",5]]}}},{"id":343,"uris":["http://zotero.org/users/10096107/items/JBRB987R"],"itemData":{"id":343,"type":"article-journal","abstract":"Peripartum cardiomyopathy (PPCM) disproportionately affects women of African ancestry, but well-powered studies to explore differences in severity of disease and clinical outcomes are lacking.To compare the clinical characteristics, presentation, and outcomes of PPCM between African American and non–African American women.This retrospective cohort study using data from January 1, 1986, through December 31, 2016, performed at the University of Pennsylvania Health System, a tertiary referral center serving a population with a high proportion of African American individuals, included 220 women with PPCM.Demographic and clinical characteristics and echocardiographic findings at presentation, as well as clinical outcomes including cardiac recovery, time to recovery, cardiac transplant, persistent dysfunction, and death, were compared between African American and non–African American women with PPCM.A total of 220 women were studied (mean [SD] age at diagnosis, 29.5 [6.6] years). African American women were diagnosed with PPCM at a younger age (27.6 vs 31.7 years, P &amp;lt; .001), were diagnosed with PPCM later in the postpartum period, and were more likely to present with a left ventricular ejection fraction less than 30% compared with non–African American women (48 [56.5%] vs 30 [39.5%], P = .03). African American women were also more likely to worsen after initial diagnosis (30 [35.3%] vs 14 [18.4%], P = .02), were twice as likely to fail to recover (52 [43.0%] vs 24 [24.2%], P = .004), and, when they did recover, recovery took at least twice as long (median, 265 vs 125.5 days; P = .02) despite apparent adequate treatment.In a large cohort of women with well-phenotyped PPCM, this study demonstrates a different profile of disease in African American vs non–African American women. Further work is needed to understand to what extent these differences stem from genetic or socioeconomic differences and how treatment of African American patients might be tailored to improve health outcomes.","container-title":"JAMA Cardiology","DOI":"10.1001/jamacardio.2017.3574","ISSN":"2380-6583","issue":"11","journalAbbreviation":"JAMA Cardiology","page":"1256-1260","source":"Silverchair","title":"Comparison of Clinical Characteristics and Outcomes of Peripartum Cardiomyopathy Between African American and Non–African American Women","volume":"2","author":[{"family":"Irizarry","given":"Olga Corazón"},{"family":"Levine","given":"Lisa D."},{"family":"Lewey","given":"Jennifer"},{"family":"Boyer","given":"Theresa"},{"family":"Riis","given":"Valerie"},{"family":"Elovitz","given":"Michal A."},{"family":"Arany","given":"Zolt"}],"issued":{"date-parts":[["2017",11,1]]}}},{"id":346,"uris":["http://zotero.org/users/10096107/items/D2ZYA5EB"],"itemData":{"id":346,"type":"article-journal","abstract":"Cardiogenic shock (CS) is a recognized complication of peripartum cardiomyopathy (PPCM) associated with poor prognosis. Although racial and ethnic disparities have been described in the occurrence and outcomes of PPCM, it is unclear if these disparities persist among patients with PPCM and CS.To evaluate the temporal trends in CS incidence among hospitalized patients with PPCM stratified by race and ethnicity and to investigate the racial and ethnic differences in hospital mortality, mechanical circulatory support (MCS) use, and heart transplantation (HT).This multicenter retrospective cohort study included hospitalized patients with PPCM complicated by CS in the US from 2005 to 2019 identified from the National Inpatient Sample (NIS). Data analysis was conducted in November 2021.PPCM complicated by CS.The main outcome was incidence of CS in PPCM stratified by race and ethnicity. The secondary outcome was racial and ethnic differences in hospital mortality, MCS use, and HT.Of 55 804 hospitalized patients with PPCM, 1945 patients had CS, including 947 Black patients, 236 Hispanic patients, and 702 White patients, translating to an incidence rate of 35 CS events per 1000 patients with PPCM. The mean (SD) age was 31 (9) years. Black and Hispanic patients had higher CS incidence rates (39 events per 1000 patients with PPCM) compared with White patients (33 events per 1000 patients with PPCM). CS incidence rates significantly increased across all races and ethnicities over the study period. Overall, the odds of developing CS were higher in Black patients (aOR, 1.17 [95% CI, 1.15-1.57]; P &amp;lt; .001) and Hispanic patients (aOR, 1.37 [95% CI, 1.17-1.59]; P &amp;lt; 001) compared with White patients during the study period. Compared with White patients, the odds of in-hospital mortality were higher in Black (adjusted odds ratio [aOR], 1.67 [95% CI, 1.21-2.32]; P = .002) and Hispanic (aOR, 2.20 [95% CI, 1.45-3.33]; P &amp;lt; .001) patients. Hispanic patients were more likely to receive any type of MCS device (aOR, 2.23 [95% CI, 1.60-3.09]; P &amp;lt; .001), intraaortic balloon pump (aOR, 1.65 [95% CI, 1.11-2.44]; P &amp;lt; .001), and ventricular assisted device (aOR, 4.45 [95% CI, 2.45-8.08]; P &amp;lt; .001), compared with White patients. Black patients were more likely to receive VAD (aOR, 2.69 [95% CI, 1.63-4.42]; P &amp;lt; .001) compared with White patients. Black and Hispanic patients were significantly less likely to receive HT compared with White patients (Black patients: aOR, 0.51 [95% CI, 0.33-0.78]; P = .02; Hispanic patients: aOR, 0.15 [95% CI, 0.06-0.42]; P &amp;lt; .001).These findings highlight significant racial disparities in mortality and HT among hospitalized patients with PPCM complicated by CS in the US. More research to identify factors of racial and ethnic disparities is needed to guide interventions to improve outcomes of patients with PPCM.","container-title":"JAMA Network Open","DOI":"10.1001/jamanetworkopen.2022.20937","ISSN":"2574-3805","issue":"7","journalAbbreviation":"JAMA Network Open","page":"e2220937","source":"Silverchair","title":"Racial and Ethnic Disparities in the Trends and Outcomes of Cardiogenic Shock Complicating Peripartum Cardiomyopathy","volume":"5","author":[{"family":"Olanipekun","given":"Titilope"},{"family":"Abe","given":"Temidayo"},{"family":"Effoe","given":"Valery"},{"family":"Egbuche","given":"Obiora"},{"family":"Mather","given":"Paul"},{"family":"Echols","given":"Melvin"},{"family":"Adedinsewo","given":"Demilade"}],"issued":{"date-parts":[["2022",7,5]]}}}],"schema":"https://github.com/citation-style-language/schema/raw/master/csl-citation.json"} </w:instrText>
      </w:r>
      <w:r w:rsidRPr="00D312D8">
        <w:rPr>
          <w:rFonts w:ascii="Times New Roman" w:hAnsi="Times New Roman" w:cs="Times New Roman"/>
        </w:rPr>
        <w:fldChar w:fldCharType="separate"/>
      </w:r>
      <w:r w:rsidR="00814CDD" w:rsidRPr="00814CDD">
        <w:rPr>
          <w:rFonts w:ascii="Times New Roman" w:hAnsi="Times New Roman" w:cs="Times New Roman"/>
          <w:kern w:val="0"/>
          <w:vertAlign w:val="superscript"/>
          <w:lang w:val="en-US"/>
        </w:rPr>
        <w:t>17–21</w:t>
      </w:r>
      <w:r w:rsidRPr="00D312D8">
        <w:rPr>
          <w:rFonts w:ascii="Times New Roman" w:hAnsi="Times New Roman" w:cs="Times New Roman"/>
        </w:rPr>
        <w:fldChar w:fldCharType="end"/>
      </w:r>
      <w:r w:rsidRPr="00D312D8">
        <w:rPr>
          <w:rFonts w:ascii="Times New Roman" w:hAnsi="Times New Roman" w:cs="Times New Roman"/>
        </w:rPr>
        <w:t xml:space="preserve"> After each question prompt, </w:t>
      </w:r>
      <w:proofErr w:type="spellStart"/>
      <w:r w:rsidRPr="00D312D8">
        <w:rPr>
          <w:rFonts w:ascii="Times New Roman" w:hAnsi="Times New Roman" w:cs="Times New Roman"/>
        </w:rPr>
        <w:t>ChatGPT</w:t>
      </w:r>
      <w:proofErr w:type="spellEnd"/>
      <w:r w:rsidRPr="00D312D8">
        <w:rPr>
          <w:rFonts w:ascii="Times New Roman" w:hAnsi="Times New Roman" w:cs="Times New Roman"/>
        </w:rPr>
        <w:t xml:space="preserve"> was closed and reopened to check for inconsistency and variation in the output. The 180 responses from each of the 3 entries of the 60 questions were recorded, following which all responses obtained were be graded individually assessed as ‘yes’ if the response was correct, ‘hedge’ if the response did not explicitly yield a correct response, and ‘no’ if the response was either wrong or misleading. Based on these ‘yes’, ‘hedge’ and ‘no’ responses, the 60 questions were further graded as ‘appropriate’, ‘inappropriate’ or ‘unreliable’, where the question is graded as ‘appropriate’ if three of the responses in the question contained appropriate and consistent information; ‘inappropriate’ if any of the three responses contained inappropriate or inconsistent information, and ‘unreliable’ if the three responses were inconsistent. </w:t>
      </w:r>
      <w:r w:rsidRPr="00D312D8">
        <w:rPr>
          <w:rFonts w:ascii="Times New Roman" w:hAnsi="Times New Roman" w:cs="Times New Roman"/>
        </w:rPr>
        <w:fldChar w:fldCharType="begin"/>
      </w:r>
      <w:r w:rsidR="00814CDD">
        <w:rPr>
          <w:rFonts w:ascii="Times New Roman" w:hAnsi="Times New Roman" w:cs="Times New Roman"/>
        </w:rPr>
        <w:instrText xml:space="preserve"> ADDIN ZOTERO_ITEM CSL_CITATION {"citationID":"kfJFt9Eo","properties":{"formattedCitation":"\\super 17\\nosupersub{}","plainCitation":"17","noteIndex":0},"citationItems":[{"id":329,"uris":["http://zotero.org/users/10096107/items/4DDF97H9"],"itemData":{"id":329,"type":"webpage","title":"Appropriateness of Cardiovascular Disease Prevention Recommendations Obtained From a Popular Online Chat-Based Artificial Intelligence Model | Cardiology | JAMA | JAMA Network","URL":"https://jamanetwork-com.ezproxy.bu.edu/journals/jama/fullarticle/2801244","accessed":{"date-parts":[["2023",2,22]]}}}],"schema":"https://github.com/citation-style-language/schema/raw/master/csl-citation.json"} </w:instrText>
      </w:r>
      <w:r w:rsidRPr="00D312D8">
        <w:rPr>
          <w:rFonts w:ascii="Times New Roman" w:hAnsi="Times New Roman" w:cs="Times New Roman"/>
        </w:rPr>
        <w:fldChar w:fldCharType="separate"/>
      </w:r>
      <w:r w:rsidR="00814CDD" w:rsidRPr="00814CDD">
        <w:rPr>
          <w:rFonts w:ascii="Times New Roman" w:hAnsi="Times New Roman" w:cs="Times New Roman"/>
          <w:kern w:val="0"/>
          <w:vertAlign w:val="superscript"/>
          <w:lang w:val="en-US"/>
        </w:rPr>
        <w:t>17</w:t>
      </w:r>
      <w:r w:rsidRPr="00D312D8">
        <w:rPr>
          <w:rFonts w:ascii="Times New Roman" w:hAnsi="Times New Roman" w:cs="Times New Roman"/>
        </w:rPr>
        <w:fldChar w:fldCharType="end"/>
      </w:r>
      <w:r w:rsidRPr="00D312D8">
        <w:rPr>
          <w:rFonts w:ascii="Times New Roman" w:hAnsi="Times New Roman" w:cs="Times New Roman"/>
        </w:rPr>
        <w:t xml:space="preserve"> The responses were assessed and graded by a team of experienced cardiologists and other clinicians with research and/or clinical focus on cardiovascular health disparities. This study was performed in June 2023.</w:t>
      </w:r>
      <w:ins w:id="256" w:author="Ouyang, David, M.D." w:date="2023-09-04T08:36:00Z">
        <w:r w:rsidR="00D312D8" w:rsidRPr="00D312D8">
          <w:rPr>
            <w:rFonts w:ascii="Times New Roman" w:hAnsi="Times New Roman" w:cs="Times New Roman"/>
          </w:rPr>
          <w:t xml:space="preserve"> </w:t>
        </w:r>
      </w:ins>
      <w:ins w:id="257" w:author="Ouyang, David, M.D." w:date="2023-09-04T08:34:00Z">
        <w:r w:rsidR="00D312D8" w:rsidRPr="00D312D8">
          <w:rPr>
            <w:rFonts w:ascii="Times New Roman" w:hAnsi="Times New Roman" w:cs="Times New Roman"/>
          </w:rPr>
          <w:t xml:space="preserve">This study was </w:t>
        </w:r>
      </w:ins>
      <w:ins w:id="258" w:author="Ouyang, David, M.D." w:date="2023-09-04T08:35:00Z">
        <w:r w:rsidR="00D312D8" w:rsidRPr="00D312D8">
          <w:rPr>
            <w:rFonts w:ascii="Times New Roman" w:hAnsi="Times New Roman" w:cs="Times New Roman"/>
          </w:rPr>
          <w:t>not human s</w:t>
        </w:r>
      </w:ins>
      <w:ins w:id="259" w:author="Ouyang, David, M.D." w:date="2023-09-04T08:36:00Z">
        <w:r w:rsidR="00D312D8" w:rsidRPr="00D312D8">
          <w:rPr>
            <w:rFonts w:ascii="Times New Roman" w:hAnsi="Times New Roman" w:cs="Times New Roman"/>
          </w:rPr>
          <w:t xml:space="preserve">ubjects research and waived from institutional review board review. </w:t>
        </w:r>
      </w:ins>
      <w:ins w:id="260" w:author="Ouyang, David, M.D." w:date="2023-09-04T08:37:00Z">
        <w:r w:rsidR="00D312D8" w:rsidRPr="00D312D8">
          <w:rPr>
            <w:rFonts w:ascii="Times New Roman" w:hAnsi="Times New Roman" w:cs="Times New Roman"/>
          </w:rPr>
          <w:t xml:space="preserve"> </w:t>
        </w:r>
      </w:ins>
      <w:ins w:id="261" w:author="Ouyang, David, M.D." w:date="2023-09-04T08:35:00Z">
        <w:r w:rsidR="00D312D8" w:rsidRPr="00D312D8">
          <w:rPr>
            <w:rFonts w:ascii="Times New Roman" w:eastAsia="Times New Roman" w:hAnsi="Times New Roman" w:cs="Times New Roman"/>
            <w:color w:val="222222"/>
            <w:kern w:val="0"/>
            <w:lang w:val="en-US" w:eastAsia="zh-CN"/>
            <w14:ligatures w14:val="none"/>
            <w:rPrChange w:id="262" w:author="Ouyang, David, M.D." w:date="2023-09-04T08:37:00Z">
              <w:rPr>
                <w:rFonts w:ascii="Segoe UI" w:eastAsia="Times New Roman" w:hAnsi="Segoe UI" w:cs="Segoe UI"/>
                <w:color w:val="222222"/>
                <w:kern w:val="0"/>
                <w:sz w:val="27"/>
                <w:szCs w:val="27"/>
                <w:lang w:val="en-US" w:eastAsia="zh-CN"/>
                <w14:ligatures w14:val="none"/>
              </w:rPr>
            </w:rPrChange>
          </w:rPr>
          <w:t>Statistical analysis was performed in</w:t>
        </w:r>
      </w:ins>
      <w:ins w:id="263" w:author="Oseiwe Eromosele" w:date="2023-09-06T05:01:00Z">
        <w:r w:rsidR="00E4695D">
          <w:rPr>
            <w:rFonts w:ascii="Times New Roman" w:eastAsia="Times New Roman" w:hAnsi="Times New Roman" w:cs="Times New Roman"/>
            <w:color w:val="222222"/>
            <w:kern w:val="0"/>
            <w:lang w:val="en-US" w:eastAsia="zh-CN"/>
            <w14:ligatures w14:val="none"/>
          </w:rPr>
          <w:t xml:space="preserve"> August, 2023</w:t>
        </w:r>
      </w:ins>
      <w:ins w:id="264" w:author="Ouyang, David, M.D." w:date="2023-09-04T08:35:00Z">
        <w:del w:id="265" w:author="Oseiwe Eromosele" w:date="2023-09-06T05:01:00Z">
          <w:r w:rsidR="00D312D8" w:rsidRPr="00D312D8" w:rsidDel="00E4695D">
            <w:rPr>
              <w:rFonts w:ascii="Times New Roman" w:eastAsia="Times New Roman" w:hAnsi="Times New Roman" w:cs="Times New Roman"/>
              <w:color w:val="222222"/>
              <w:kern w:val="0"/>
              <w:lang w:val="en-US" w:eastAsia="zh-CN"/>
              <w14:ligatures w14:val="none"/>
              <w:rPrChange w:id="266" w:author="Ouyang, David, M.D." w:date="2023-09-04T08:37:00Z">
                <w:rPr>
                  <w:rFonts w:ascii="Segoe UI" w:eastAsia="Times New Roman" w:hAnsi="Segoe UI" w:cs="Segoe UI"/>
                  <w:color w:val="222222"/>
                  <w:kern w:val="0"/>
                  <w:sz w:val="27"/>
                  <w:szCs w:val="27"/>
                  <w:lang w:val="en-US" w:eastAsia="zh-CN"/>
                  <w14:ligatures w14:val="none"/>
                </w:rPr>
              </w:rPrChange>
            </w:rPr>
            <w:delText xml:space="preserve"> </w:delText>
          </w:r>
        </w:del>
      </w:ins>
      <w:ins w:id="267" w:author="Ouyang, David, M.D." w:date="2023-09-04T08:37:00Z">
        <w:del w:id="268" w:author="Oseiwe Eromosele" w:date="2023-09-06T05:01:00Z">
          <w:r w:rsidR="00D312D8" w:rsidDel="00E4695D">
            <w:rPr>
              <w:rFonts w:ascii="Times New Roman" w:eastAsia="Times New Roman" w:hAnsi="Times New Roman" w:cs="Times New Roman"/>
              <w:color w:val="222222"/>
              <w:kern w:val="0"/>
              <w:lang w:val="en-US" w:eastAsia="zh-CN"/>
              <w14:ligatures w14:val="none"/>
            </w:rPr>
            <w:delText>XXX</w:delText>
          </w:r>
        </w:del>
      </w:ins>
      <w:ins w:id="269" w:author="Oseiwe Eromosele" w:date="2023-09-06T05:01:00Z">
        <w:r w:rsidR="00E4695D">
          <w:rPr>
            <w:rFonts w:ascii="Times New Roman" w:eastAsia="Times New Roman" w:hAnsi="Times New Roman" w:cs="Times New Roman"/>
            <w:color w:val="222222"/>
            <w:kern w:val="0"/>
            <w:lang w:val="en-US" w:eastAsia="zh-CN"/>
            <w14:ligatures w14:val="none"/>
          </w:rPr>
          <w:t>.</w:t>
        </w:r>
      </w:ins>
      <w:ins w:id="270" w:author="Ouyang, David, M.D." w:date="2023-09-04T08:37:00Z">
        <w:del w:id="271" w:author="Oseiwe Eromosele" w:date="2023-09-06T05:01:00Z">
          <w:r w:rsidR="00D312D8" w:rsidDel="00E4695D">
            <w:rPr>
              <w:rFonts w:ascii="Times New Roman" w:eastAsia="Times New Roman" w:hAnsi="Times New Roman" w:cs="Times New Roman"/>
              <w:color w:val="222222"/>
              <w:kern w:val="0"/>
              <w:lang w:val="en-US" w:eastAsia="zh-CN"/>
              <w14:ligatures w14:val="none"/>
            </w:rPr>
            <w:delText xml:space="preserve"> (ADD)</w:delText>
          </w:r>
        </w:del>
      </w:ins>
      <w:ins w:id="272" w:author="Ouyang, David, M.D." w:date="2023-09-04T08:35:00Z">
        <w:del w:id="273" w:author="Oseiwe Eromosele" w:date="2023-09-06T05:01:00Z">
          <w:r w:rsidR="00D312D8" w:rsidRPr="00D312D8" w:rsidDel="00E4695D">
            <w:rPr>
              <w:rFonts w:ascii="Times New Roman" w:eastAsia="Times New Roman" w:hAnsi="Times New Roman" w:cs="Times New Roman"/>
              <w:color w:val="222222"/>
              <w:kern w:val="0"/>
              <w:lang w:val="en-US" w:eastAsia="zh-CN"/>
              <w14:ligatures w14:val="none"/>
              <w:rPrChange w:id="274" w:author="Ouyang, David, M.D." w:date="2023-09-04T08:37:00Z">
                <w:rPr>
                  <w:rFonts w:ascii="Segoe UI" w:eastAsia="Times New Roman" w:hAnsi="Segoe UI" w:cs="Segoe UI"/>
                  <w:color w:val="222222"/>
                  <w:kern w:val="0"/>
                  <w:sz w:val="27"/>
                  <w:szCs w:val="27"/>
                  <w:lang w:val="en-US" w:eastAsia="zh-CN"/>
                  <w14:ligatures w14:val="none"/>
                </w:rPr>
              </w:rPrChange>
            </w:rPr>
            <w:delText>.</w:delText>
          </w:r>
        </w:del>
      </w:ins>
    </w:p>
    <w:p w14:paraId="6551D8B5" w14:textId="77777777" w:rsidR="00D312D8" w:rsidRPr="002A6AD1" w:rsidRDefault="00D312D8" w:rsidP="00C66731">
      <w:pPr>
        <w:spacing w:line="360" w:lineRule="auto"/>
        <w:rPr>
          <w:rFonts w:ascii="Times New Roman" w:hAnsi="Times New Roman" w:cs="Times New Roman"/>
        </w:rPr>
      </w:pPr>
    </w:p>
    <w:p w14:paraId="1C7AD3D0" w14:textId="77777777" w:rsidR="00C66731" w:rsidRPr="002A6AD1" w:rsidRDefault="00C66731" w:rsidP="00C66731">
      <w:pPr>
        <w:spacing w:line="360" w:lineRule="auto"/>
        <w:rPr>
          <w:rFonts w:ascii="Times New Roman" w:hAnsi="Times New Roman" w:cs="Times New Roman"/>
        </w:rPr>
      </w:pPr>
    </w:p>
    <w:p w14:paraId="2F1C8883" w14:textId="213AF695" w:rsidR="00C66731" w:rsidRDefault="00C66731" w:rsidP="00C66731">
      <w:pPr>
        <w:spacing w:line="360" w:lineRule="auto"/>
        <w:rPr>
          <w:ins w:id="275" w:author="Ouyang, David, M.D." w:date="2023-09-04T08:34:00Z"/>
          <w:rFonts w:ascii="Times New Roman" w:hAnsi="Times New Roman" w:cs="Times New Roman"/>
        </w:rPr>
      </w:pPr>
    </w:p>
    <w:p w14:paraId="6E12630E" w14:textId="52F53F00" w:rsidR="00D312D8" w:rsidRDefault="00D312D8" w:rsidP="00C66731">
      <w:pPr>
        <w:spacing w:line="360" w:lineRule="auto"/>
        <w:rPr>
          <w:ins w:id="276" w:author="Ouyang, David, M.D." w:date="2023-09-04T08:34:00Z"/>
          <w:rFonts w:ascii="Times New Roman" w:hAnsi="Times New Roman" w:cs="Times New Roman"/>
        </w:rPr>
      </w:pPr>
    </w:p>
    <w:p w14:paraId="257ECAA1" w14:textId="0C303DFC" w:rsidR="00D312D8" w:rsidRDefault="00D312D8" w:rsidP="00C66731">
      <w:pPr>
        <w:spacing w:line="360" w:lineRule="auto"/>
        <w:rPr>
          <w:ins w:id="277" w:author="Ouyang, David, M.D." w:date="2023-09-04T08:34:00Z"/>
          <w:rFonts w:ascii="Times New Roman" w:hAnsi="Times New Roman" w:cs="Times New Roman"/>
        </w:rPr>
      </w:pPr>
    </w:p>
    <w:p w14:paraId="556B3FD1" w14:textId="33FB324D" w:rsidR="00D312D8" w:rsidRPr="002A6AD1" w:rsidDel="00D312D8" w:rsidRDefault="00D312D8" w:rsidP="00C66731">
      <w:pPr>
        <w:spacing w:line="360" w:lineRule="auto"/>
        <w:rPr>
          <w:del w:id="278" w:author="Ouyang, David, M.D." w:date="2023-09-04T08:40:00Z"/>
          <w:rFonts w:ascii="Times New Roman" w:hAnsi="Times New Roman" w:cs="Times New Roman"/>
        </w:rPr>
      </w:pPr>
    </w:p>
    <w:p w14:paraId="74ADDB09" w14:textId="77777777" w:rsidR="00C66731" w:rsidRPr="002A6AD1" w:rsidRDefault="00C66731" w:rsidP="00C66731">
      <w:pPr>
        <w:spacing w:line="360" w:lineRule="auto"/>
        <w:rPr>
          <w:rFonts w:ascii="Times New Roman" w:hAnsi="Times New Roman" w:cs="Times New Roman"/>
          <w:b/>
          <w:bCs/>
        </w:rPr>
      </w:pPr>
      <w:r w:rsidRPr="002A6AD1">
        <w:rPr>
          <w:rFonts w:ascii="Times New Roman" w:hAnsi="Times New Roman" w:cs="Times New Roman"/>
          <w:b/>
          <w:bCs/>
        </w:rPr>
        <w:t>Results</w:t>
      </w:r>
    </w:p>
    <w:p w14:paraId="4CB8D31E" w14:textId="77777777" w:rsidR="00C66731" w:rsidRPr="00386231" w:rsidRDefault="00C66731" w:rsidP="00C66731">
      <w:pPr>
        <w:spacing w:line="360" w:lineRule="auto"/>
        <w:rPr>
          <w:rFonts w:ascii="Times New Roman" w:hAnsi="Times New Roman" w:cs="Times New Roman"/>
        </w:rPr>
      </w:pPr>
    </w:p>
    <w:p w14:paraId="6988007C" w14:textId="69ECF697" w:rsidR="00C66731" w:rsidRDefault="00C66731" w:rsidP="00C66731">
      <w:pPr>
        <w:spacing w:line="360" w:lineRule="auto"/>
        <w:rPr>
          <w:rFonts w:ascii="Times New Roman" w:hAnsi="Times New Roman" w:cs="Times New Roman"/>
          <w:lang w:val="en-US"/>
        </w:rPr>
      </w:pPr>
      <w:r w:rsidRPr="00386231">
        <w:rPr>
          <w:rFonts w:ascii="Times New Roman" w:hAnsi="Times New Roman" w:cs="Times New Roman"/>
        </w:rPr>
        <w:t xml:space="preserve">A total of 180 responses were tabulated from </w:t>
      </w:r>
      <w:proofErr w:type="spellStart"/>
      <w:r w:rsidRPr="00386231">
        <w:rPr>
          <w:rFonts w:ascii="Times New Roman" w:hAnsi="Times New Roman" w:cs="Times New Roman"/>
        </w:rPr>
        <w:t>ChatGPT’s</w:t>
      </w:r>
      <w:proofErr w:type="spellEnd"/>
      <w:r w:rsidRPr="00386231">
        <w:rPr>
          <w:rFonts w:ascii="Times New Roman" w:hAnsi="Times New Roman" w:cs="Times New Roman"/>
        </w:rPr>
        <w:t xml:space="preserve"> answers to 60 questions in triplicate to assess for consistency. All responses to the same prompt were consistent across different question and answer sessions. </w:t>
      </w:r>
      <w:proofErr w:type="spellStart"/>
      <w:r w:rsidRPr="002A6AD1">
        <w:rPr>
          <w:rFonts w:ascii="Times New Roman" w:hAnsi="Times New Roman" w:cs="Times New Roman"/>
          <w:lang w:val="en-US"/>
        </w:rPr>
        <w:t>ChatGPT’s</w:t>
      </w:r>
      <w:proofErr w:type="spellEnd"/>
      <w:r w:rsidRPr="002A6AD1">
        <w:rPr>
          <w:rFonts w:ascii="Times New Roman" w:hAnsi="Times New Roman" w:cs="Times New Roman"/>
          <w:lang w:val="en-US"/>
        </w:rPr>
        <w:t xml:space="preserve"> responses to 63.4% of the questions (38 out of 60 questions) were appropriate, 33.3% (20 out of 60 questions) were inappropriate and 3.3% unreliable (</w:t>
      </w:r>
      <w:r w:rsidRPr="00386231">
        <w:rPr>
          <w:rFonts w:ascii="Times New Roman" w:hAnsi="Times New Roman" w:cs="Times New Roman"/>
          <w:lang w:val="en-US"/>
        </w:rPr>
        <w:t>2</w:t>
      </w:r>
      <w:r w:rsidRPr="002A6AD1">
        <w:rPr>
          <w:rFonts w:ascii="Times New Roman" w:hAnsi="Times New Roman" w:cs="Times New Roman"/>
          <w:lang w:val="en-US"/>
        </w:rPr>
        <w:t xml:space="preserve"> out of 60 questions). Of the 180 prompt entries into </w:t>
      </w:r>
      <w:proofErr w:type="spellStart"/>
      <w:r w:rsidRPr="002A6AD1">
        <w:rPr>
          <w:rFonts w:ascii="Times New Roman" w:hAnsi="Times New Roman" w:cs="Times New Roman"/>
          <w:lang w:val="en-US"/>
        </w:rPr>
        <w:t>ChatGPT</w:t>
      </w:r>
      <w:proofErr w:type="spellEnd"/>
      <w:r w:rsidRPr="002A6AD1">
        <w:rPr>
          <w:rFonts w:ascii="Times New Roman" w:hAnsi="Times New Roman" w:cs="Times New Roman"/>
          <w:lang w:val="en-US"/>
        </w:rPr>
        <w:t>, 141 (78.3%) were correct, 28</w:t>
      </w:r>
      <w:r>
        <w:rPr>
          <w:rFonts w:ascii="Times New Roman" w:hAnsi="Times New Roman" w:cs="Times New Roman"/>
          <w:lang w:val="en-US"/>
        </w:rPr>
        <w:t xml:space="preserve"> </w:t>
      </w:r>
      <w:r w:rsidRPr="002A6AD1">
        <w:rPr>
          <w:rFonts w:ascii="Times New Roman" w:hAnsi="Times New Roman" w:cs="Times New Roman"/>
          <w:lang w:val="en-US"/>
        </w:rPr>
        <w:t xml:space="preserve">(15.5%) were hedge responses </w:t>
      </w:r>
      <w:r w:rsidRPr="00386231">
        <w:rPr>
          <w:rFonts w:ascii="Times New Roman" w:hAnsi="Times New Roman" w:cs="Times New Roman"/>
          <w:lang w:val="en-US"/>
        </w:rPr>
        <w:t>and could not be binarized into a correct or incorrect response</w:t>
      </w:r>
      <w:r w:rsidRPr="002A6AD1">
        <w:rPr>
          <w:rFonts w:ascii="Times New Roman" w:hAnsi="Times New Roman" w:cs="Times New Roman"/>
          <w:lang w:val="en-US"/>
        </w:rPr>
        <w:t xml:space="preserve">, and 11 (6.1%) were incorrect. </w:t>
      </w:r>
      <w:r w:rsidRPr="00386231">
        <w:rPr>
          <w:rFonts w:ascii="Times New Roman" w:hAnsi="Times New Roman" w:cs="Times New Roman"/>
          <w:lang w:val="en-US"/>
        </w:rPr>
        <w:t xml:space="preserve">There were consistent themes in incorrect or hedging responses by </w:t>
      </w:r>
      <w:proofErr w:type="spellStart"/>
      <w:r w:rsidRPr="00386231">
        <w:rPr>
          <w:rFonts w:ascii="Times New Roman" w:hAnsi="Times New Roman" w:cs="Times New Roman"/>
          <w:lang w:val="en-US"/>
        </w:rPr>
        <w:t>ChatGPT</w:t>
      </w:r>
      <w:proofErr w:type="spellEnd"/>
      <w:r>
        <w:rPr>
          <w:rFonts w:ascii="Times New Roman" w:hAnsi="Times New Roman" w:cs="Times New Roman"/>
          <w:lang w:val="en-US"/>
        </w:rPr>
        <w:t>, with</w:t>
      </w:r>
      <w:r w:rsidRPr="00386231">
        <w:rPr>
          <w:rFonts w:ascii="Times New Roman" w:hAnsi="Times New Roman" w:cs="Times New Roman"/>
          <w:lang w:val="en-US"/>
        </w:rPr>
        <w:t xml:space="preserve"> </w:t>
      </w:r>
      <w:r>
        <w:rPr>
          <w:rFonts w:ascii="Times New Roman" w:hAnsi="Times New Roman" w:cs="Times New Roman"/>
          <w:lang w:val="en-US"/>
        </w:rPr>
        <w:t xml:space="preserve">91% and 79% of no </w:t>
      </w:r>
      <w:r w:rsidRPr="001818E9">
        <w:rPr>
          <w:rFonts w:ascii="Times New Roman" w:hAnsi="Times New Roman" w:cs="Times New Roman"/>
          <w:lang w:val="en-US"/>
        </w:rPr>
        <w:t>and hedge responses respectively</w:t>
      </w:r>
      <w:r>
        <w:rPr>
          <w:rFonts w:ascii="Times New Roman" w:hAnsi="Times New Roman" w:cs="Times New Roman"/>
          <w:lang w:val="en-US"/>
        </w:rPr>
        <w:t>,</w:t>
      </w:r>
      <w:r w:rsidRPr="001818E9">
        <w:rPr>
          <w:rFonts w:ascii="Times New Roman" w:hAnsi="Times New Roman" w:cs="Times New Roman"/>
          <w:lang w:val="en-US"/>
        </w:rPr>
        <w:t xml:space="preserve"> related to a cardiovascular disease disparity, risk factor or related condition that affects a minority, or </w:t>
      </w:r>
      <w:r>
        <w:rPr>
          <w:rFonts w:ascii="Times New Roman" w:hAnsi="Times New Roman" w:cs="Times New Roman"/>
          <w:lang w:val="en-US"/>
        </w:rPr>
        <w:t>underserved racial</w:t>
      </w:r>
      <w:r w:rsidRPr="001818E9">
        <w:rPr>
          <w:rFonts w:ascii="Times New Roman" w:hAnsi="Times New Roman" w:cs="Times New Roman"/>
          <w:lang w:val="en-US"/>
        </w:rPr>
        <w:t xml:space="preserve"> group. </w:t>
      </w:r>
      <w:r>
        <w:rPr>
          <w:rFonts w:ascii="Times New Roman" w:hAnsi="Times New Roman" w:cs="Times New Roman"/>
          <w:lang w:val="en-US"/>
        </w:rPr>
        <w:fldChar w:fldCharType="begin"/>
      </w:r>
      <w:r w:rsidR="006D480C">
        <w:rPr>
          <w:rFonts w:ascii="Times New Roman" w:hAnsi="Times New Roman" w:cs="Times New Roman"/>
          <w:lang w:val="en-US"/>
        </w:rPr>
        <w:instrText xml:space="preserve"> ADDIN ZOTERO_ITEM CSL_CITATION {"citationID":"dD4RvqGV","properties":{"formattedCitation":"\\super 5\\nosupersub{}","plainCitation":"5","noteIndex":0},"citationItems":[{"id":677,"uris":["http://zotero.org/users/10096107/items/6M58PXUU"],"itemData":{"id":677,"type":"webpage","abstract":"Definitions of the terms “minority health” and “health disparities” have evolved as the research fields have grown and interacted with the full spectrum of scientists.","container-title":"NIMHD","language":"en","title":"Minority Health and Health Disparities: Definitions and Parameters","title-short":"Minority Health and Health Disparities","URL":"https://www.nimhd.nih.gov/about/strategic-plan/nih-strategic-plan-definitions-and-parameters.html","accessed":{"date-parts":[["2023",8,26]]}}}],"schema":"https://github.com/citation-style-language/schema/raw/master/csl-citation.json"} </w:instrText>
      </w:r>
      <w:r>
        <w:rPr>
          <w:rFonts w:ascii="Times New Roman" w:hAnsi="Times New Roman" w:cs="Times New Roman"/>
          <w:lang w:val="en-US"/>
        </w:rPr>
        <w:fldChar w:fldCharType="separate"/>
      </w:r>
      <w:r w:rsidR="006D480C" w:rsidRPr="006D480C">
        <w:rPr>
          <w:rFonts w:ascii="Times New Roman" w:hAnsi="Times New Roman" w:cs="Times New Roman"/>
          <w:kern w:val="0"/>
          <w:vertAlign w:val="superscript"/>
          <w:lang w:val="en-US"/>
        </w:rPr>
        <w:t>5</w:t>
      </w:r>
      <w:r>
        <w:rPr>
          <w:rFonts w:ascii="Times New Roman" w:hAnsi="Times New Roman" w:cs="Times New Roman"/>
          <w:lang w:val="en-US"/>
        </w:rPr>
        <w:fldChar w:fldCharType="end"/>
      </w:r>
    </w:p>
    <w:p w14:paraId="2187860A" w14:textId="77777777" w:rsidR="00C66731" w:rsidRDefault="00C66731" w:rsidP="00C66731">
      <w:pPr>
        <w:spacing w:line="360" w:lineRule="auto"/>
        <w:rPr>
          <w:rFonts w:ascii="Times New Roman" w:hAnsi="Times New Roman" w:cs="Times New Roman"/>
          <w:lang w:val="en-US"/>
        </w:rPr>
      </w:pPr>
    </w:p>
    <w:p w14:paraId="672E042C" w14:textId="77777777" w:rsidR="00C66731" w:rsidRPr="002A6AD1" w:rsidRDefault="00C66731" w:rsidP="00C66731">
      <w:pPr>
        <w:spacing w:line="360" w:lineRule="auto"/>
        <w:rPr>
          <w:rFonts w:ascii="Times New Roman" w:hAnsi="Times New Roman" w:cs="Times New Roman"/>
          <w:lang w:val="en-US"/>
        </w:rPr>
      </w:pPr>
      <w:r>
        <w:rPr>
          <w:rFonts w:ascii="Times New Roman" w:hAnsi="Times New Roman" w:cs="Times New Roman"/>
          <w:lang w:val="en-US"/>
        </w:rPr>
        <w:t xml:space="preserve">Of the 91% of the no responses were related to a minority or underserved racial group, with 45.5% of the responses related to non-White Hispanic Americans, 18.2% related to Asian Americans, and 9.1% related to Cuban Americans, Pacific Islander Americans, and Puerto Rican Americans respectively. On the other hand, 79% of the hedge responses were related to a minority or underserved racial group, with about 32% of the responses related to non-White Hispanic Americans, while 18.2% of the responses were related to African Americans and Asian Americans, respectively. Other hedge responses were related to Puerto Rican Americans at 13.6%, while 9.1% were related to Pacific Islander and Cuban Americans. </w:t>
      </w:r>
    </w:p>
    <w:p w14:paraId="6B630451" w14:textId="77777777" w:rsidR="00C66731" w:rsidRDefault="00C66731" w:rsidP="00C66731">
      <w:pPr>
        <w:spacing w:line="360" w:lineRule="auto"/>
        <w:rPr>
          <w:rFonts w:ascii="Times New Roman" w:hAnsi="Times New Roman" w:cs="Times New Roman"/>
          <w:lang w:val="en-US"/>
        </w:rPr>
      </w:pPr>
    </w:p>
    <w:p w14:paraId="50A98CB0" w14:textId="77777777" w:rsidR="00C66731" w:rsidRPr="002A6AD1" w:rsidRDefault="00C66731" w:rsidP="00C66731">
      <w:pPr>
        <w:spacing w:line="360" w:lineRule="auto"/>
        <w:rPr>
          <w:rFonts w:ascii="Times New Roman" w:hAnsi="Times New Roman" w:cs="Times New Roman"/>
          <w:lang w:val="en-US"/>
        </w:rPr>
      </w:pPr>
      <w:r w:rsidRPr="002A6AD1">
        <w:rPr>
          <w:rFonts w:ascii="Times New Roman" w:hAnsi="Times New Roman" w:cs="Times New Roman"/>
          <w:lang w:val="en-US"/>
        </w:rPr>
        <w:t>CVD racial disparities that yielded hedge</w:t>
      </w:r>
      <w:r>
        <w:rPr>
          <w:rFonts w:ascii="Times New Roman" w:hAnsi="Times New Roman" w:cs="Times New Roman"/>
          <w:lang w:val="en-US"/>
        </w:rPr>
        <w:t xml:space="preserve"> </w:t>
      </w:r>
      <w:r w:rsidRPr="002A6AD1">
        <w:rPr>
          <w:rFonts w:ascii="Times New Roman" w:hAnsi="Times New Roman" w:cs="Times New Roman"/>
          <w:lang w:val="en-US"/>
        </w:rPr>
        <w:t xml:space="preserve">responses included heart disease, myocardial infarction, heart failure, acute coronary syndrome, dyslipidemias, metabolic syndrome, body mass index and peripartum cardiomyopathy. On the other hand, </w:t>
      </w:r>
      <w:proofErr w:type="spellStart"/>
      <w:r w:rsidRPr="002A6AD1">
        <w:rPr>
          <w:rFonts w:ascii="Times New Roman" w:hAnsi="Times New Roman" w:cs="Times New Roman"/>
          <w:lang w:val="en-US"/>
        </w:rPr>
        <w:t>ChatGPT</w:t>
      </w:r>
      <w:proofErr w:type="spellEnd"/>
      <w:r w:rsidRPr="002A6AD1">
        <w:rPr>
          <w:rFonts w:ascii="Times New Roman" w:hAnsi="Times New Roman" w:cs="Times New Roman"/>
          <w:lang w:val="en-US"/>
        </w:rPr>
        <w:t xml:space="preserve"> yielded </w:t>
      </w:r>
      <w:r>
        <w:rPr>
          <w:rFonts w:ascii="Times New Roman" w:hAnsi="Times New Roman" w:cs="Times New Roman"/>
          <w:lang w:val="en-US"/>
        </w:rPr>
        <w:t>incorrect</w:t>
      </w:r>
      <w:r w:rsidRPr="002A6AD1">
        <w:rPr>
          <w:rFonts w:ascii="Times New Roman" w:hAnsi="Times New Roman" w:cs="Times New Roman"/>
          <w:lang w:val="en-US"/>
        </w:rPr>
        <w:t xml:space="preserve"> responses to CVD racial disparities on the following topic areas heart disease, stroke, acute coronary syndrome, systemic hypertension, diabetes mellitus, peripheral vascular disease, and metabolic syndrome yielded no responses.</w:t>
      </w:r>
      <w:r>
        <w:rPr>
          <w:rFonts w:ascii="Times New Roman" w:hAnsi="Times New Roman" w:cs="Times New Roman"/>
          <w:lang w:val="en-US"/>
        </w:rPr>
        <w:t xml:space="preserve"> </w:t>
      </w:r>
    </w:p>
    <w:p w14:paraId="1387201F" w14:textId="77777777" w:rsidR="00C66731" w:rsidRPr="002A6AD1" w:rsidRDefault="00C66731" w:rsidP="00C66731">
      <w:pPr>
        <w:spacing w:line="360" w:lineRule="auto"/>
        <w:rPr>
          <w:rFonts w:ascii="Times New Roman" w:hAnsi="Times New Roman" w:cs="Times New Roman"/>
          <w:u w:val="single"/>
          <w:lang w:val="en-US"/>
        </w:rPr>
      </w:pPr>
    </w:p>
    <w:p w14:paraId="41E7F31E" w14:textId="60A3C5E6" w:rsidR="00C66731" w:rsidDel="00D312D8" w:rsidRDefault="00C66731" w:rsidP="00C66731">
      <w:pPr>
        <w:spacing w:line="360" w:lineRule="auto"/>
        <w:rPr>
          <w:del w:id="279" w:author="Ouyang, David, M.D." w:date="2023-09-04T08:41:00Z"/>
          <w:rFonts w:ascii="Times New Roman" w:hAnsi="Times New Roman" w:cs="Times New Roman"/>
          <w:u w:val="single"/>
          <w:lang w:val="en-US"/>
        </w:rPr>
      </w:pPr>
      <w:del w:id="280" w:author="Ouyang, David, M.D." w:date="2023-09-04T08:41:00Z">
        <w:r w:rsidRPr="002A6AD1" w:rsidDel="00D312D8">
          <w:rPr>
            <w:rFonts w:ascii="Times New Roman" w:hAnsi="Times New Roman" w:cs="Times New Roman"/>
            <w:u w:val="single"/>
            <w:lang w:val="en-US"/>
          </w:rPr>
          <w:delText>Appropriateness Report</w:delText>
        </w:r>
      </w:del>
    </w:p>
    <w:p w14:paraId="7A66A607" w14:textId="607D8D49" w:rsidR="00C66731" w:rsidDel="00D312D8" w:rsidRDefault="00C66731" w:rsidP="00C66731">
      <w:pPr>
        <w:spacing w:line="360" w:lineRule="auto"/>
        <w:rPr>
          <w:del w:id="281" w:author="Ouyang, David, M.D." w:date="2023-09-04T08:41:00Z"/>
          <w:rFonts w:ascii="Times New Roman" w:hAnsi="Times New Roman" w:cs="Times New Roman"/>
          <w:u w:val="single"/>
          <w:lang w:val="en-US"/>
        </w:rPr>
      </w:pPr>
      <w:del w:id="282" w:author="Ouyang, David, M.D." w:date="2023-09-04T08:41:00Z">
        <w:r w:rsidDel="00D312D8">
          <w:rPr>
            <w:noProof/>
            <w:u w:val="single"/>
            <w:lang w:val="en-US"/>
          </w:rPr>
          <w:drawing>
            <wp:inline distT="0" distB="0" distL="0" distR="0" wp14:anchorId="6CA94FD4" wp14:editId="366858AD">
              <wp:extent cx="4941570" cy="4036695"/>
              <wp:effectExtent l="0" t="0" r="0" b="1905"/>
              <wp:docPr id="1792845193" name="Picture 2" descr="A pie chart with numbers and a red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845193" name="Picture 2" descr="A pie chart with numbers and a red circl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41570" cy="4036695"/>
                      </a:xfrm>
                      <a:prstGeom prst="rect">
                        <a:avLst/>
                      </a:prstGeom>
                      <a:noFill/>
                      <a:ln>
                        <a:noFill/>
                      </a:ln>
                    </pic:spPr>
                  </pic:pic>
                </a:graphicData>
              </a:graphic>
            </wp:inline>
          </w:drawing>
        </w:r>
      </w:del>
    </w:p>
    <w:p w14:paraId="4EFC5C78" w14:textId="4BA20528" w:rsidR="00C66731" w:rsidDel="00D312D8" w:rsidRDefault="00C66731" w:rsidP="00C66731">
      <w:pPr>
        <w:spacing w:line="360" w:lineRule="auto"/>
        <w:rPr>
          <w:del w:id="283" w:author="Ouyang, David, M.D." w:date="2023-09-04T08:41:00Z"/>
          <w:rFonts w:ascii="Times New Roman" w:hAnsi="Times New Roman" w:cs="Times New Roman"/>
          <w:lang w:val="en-US"/>
        </w:rPr>
      </w:pPr>
    </w:p>
    <w:p w14:paraId="42744016" w14:textId="78C2097B" w:rsidR="00C66731" w:rsidRPr="002A6AD1" w:rsidDel="00D312D8" w:rsidRDefault="00C66731" w:rsidP="00C66731">
      <w:pPr>
        <w:spacing w:line="360" w:lineRule="auto"/>
        <w:rPr>
          <w:del w:id="284" w:author="Ouyang, David, M.D." w:date="2023-09-04T08:41:00Z"/>
          <w:rFonts w:ascii="Times New Roman" w:hAnsi="Times New Roman" w:cs="Times New Roman"/>
          <w:lang w:val="en-US"/>
        </w:rPr>
      </w:pPr>
      <w:del w:id="285" w:author="Ouyang, David, M.D." w:date="2023-09-04T08:41:00Z">
        <w:r w:rsidDel="00D312D8">
          <w:rPr>
            <w:rFonts w:ascii="Times New Roman" w:hAnsi="Times New Roman" w:cs="Times New Roman"/>
            <w:lang w:val="en-US"/>
          </w:rPr>
          <w:delText>Key</w:delText>
        </w:r>
      </w:del>
    </w:p>
    <w:p w14:paraId="00CB5354" w14:textId="4AEEE6EE" w:rsidR="00C66731" w:rsidRPr="002A6AD1" w:rsidDel="00D312D8" w:rsidRDefault="00C66731" w:rsidP="00C66731">
      <w:pPr>
        <w:pStyle w:val="ListParagraph"/>
        <w:numPr>
          <w:ilvl w:val="0"/>
          <w:numId w:val="2"/>
        </w:numPr>
        <w:spacing w:line="360" w:lineRule="auto"/>
        <w:rPr>
          <w:del w:id="286" w:author="Ouyang, David, M.D." w:date="2023-09-04T08:41:00Z"/>
          <w:rFonts w:ascii="Times New Roman" w:hAnsi="Times New Roman" w:cs="Times New Roman"/>
          <w:lang w:val="en-US"/>
        </w:rPr>
      </w:pPr>
      <w:del w:id="287" w:author="Ouyang, David, M.D." w:date="2023-09-04T08:41:00Z">
        <w:r w:rsidDel="00D312D8">
          <w:rPr>
            <w:rFonts w:ascii="Times New Roman" w:hAnsi="Times New Roman" w:cs="Times New Roman"/>
            <w:lang w:val="en-US"/>
          </w:rPr>
          <w:delText xml:space="preserve">A - </w:delText>
        </w:r>
        <w:r w:rsidRPr="002A6AD1" w:rsidDel="00D312D8">
          <w:rPr>
            <w:rFonts w:ascii="Times New Roman" w:hAnsi="Times New Roman" w:cs="Times New Roman"/>
            <w:lang w:val="en-US"/>
          </w:rPr>
          <w:delText>~63.4% of responses were appropriate (38)</w:delText>
        </w:r>
      </w:del>
    </w:p>
    <w:p w14:paraId="13486DFF" w14:textId="49760C6E" w:rsidR="00C66731" w:rsidRPr="002A6AD1" w:rsidDel="00D312D8" w:rsidRDefault="00C66731" w:rsidP="00C66731">
      <w:pPr>
        <w:pStyle w:val="ListParagraph"/>
        <w:numPr>
          <w:ilvl w:val="0"/>
          <w:numId w:val="2"/>
        </w:numPr>
        <w:spacing w:line="360" w:lineRule="auto"/>
        <w:rPr>
          <w:del w:id="288" w:author="Ouyang, David, M.D." w:date="2023-09-04T08:41:00Z"/>
          <w:rFonts w:ascii="Times New Roman" w:hAnsi="Times New Roman" w:cs="Times New Roman"/>
          <w:lang w:val="en-US"/>
        </w:rPr>
      </w:pPr>
      <w:del w:id="289" w:author="Ouyang, David, M.D." w:date="2023-09-04T08:41:00Z">
        <w:r w:rsidDel="00D312D8">
          <w:rPr>
            <w:rFonts w:ascii="Times New Roman" w:hAnsi="Times New Roman" w:cs="Times New Roman"/>
            <w:lang w:val="en-US"/>
          </w:rPr>
          <w:delText xml:space="preserve">I - </w:delText>
        </w:r>
        <w:r w:rsidRPr="002A6AD1" w:rsidDel="00D312D8">
          <w:rPr>
            <w:rFonts w:ascii="Times New Roman" w:hAnsi="Times New Roman" w:cs="Times New Roman"/>
            <w:lang w:val="en-US"/>
          </w:rPr>
          <w:delText>33.3% responses were inappropriate (20)</w:delText>
        </w:r>
      </w:del>
    </w:p>
    <w:p w14:paraId="5CB0971E" w14:textId="0864CF7B" w:rsidR="00C66731" w:rsidRPr="002A6AD1" w:rsidDel="00D312D8" w:rsidRDefault="00C66731" w:rsidP="00C66731">
      <w:pPr>
        <w:pStyle w:val="ListParagraph"/>
        <w:numPr>
          <w:ilvl w:val="0"/>
          <w:numId w:val="2"/>
        </w:numPr>
        <w:spacing w:line="360" w:lineRule="auto"/>
        <w:rPr>
          <w:del w:id="290" w:author="Ouyang, David, M.D." w:date="2023-09-04T08:41:00Z"/>
          <w:rFonts w:ascii="Times New Roman" w:hAnsi="Times New Roman" w:cs="Times New Roman"/>
          <w:lang w:val="en-US"/>
        </w:rPr>
      </w:pPr>
      <w:del w:id="291" w:author="Ouyang, David, M.D." w:date="2023-09-04T08:41:00Z">
        <w:r w:rsidDel="00D312D8">
          <w:rPr>
            <w:rFonts w:ascii="Times New Roman" w:hAnsi="Times New Roman" w:cs="Times New Roman"/>
            <w:lang w:val="en-US"/>
          </w:rPr>
          <w:delText xml:space="preserve">U - </w:delText>
        </w:r>
        <w:r w:rsidRPr="002A6AD1" w:rsidDel="00D312D8">
          <w:rPr>
            <w:rFonts w:ascii="Times New Roman" w:hAnsi="Times New Roman" w:cs="Times New Roman"/>
            <w:lang w:val="en-US"/>
          </w:rPr>
          <w:delText>3.3% of responses were unreliable (2)</w:delText>
        </w:r>
      </w:del>
    </w:p>
    <w:p w14:paraId="7DA24A2D" w14:textId="1E784726" w:rsidR="00C66731" w:rsidDel="00D312D8" w:rsidRDefault="00C66731" w:rsidP="00C66731">
      <w:pPr>
        <w:spacing w:line="360" w:lineRule="auto"/>
        <w:rPr>
          <w:del w:id="292" w:author="Ouyang, David, M.D." w:date="2023-09-04T08:41:00Z"/>
          <w:rFonts w:ascii="Times New Roman" w:hAnsi="Times New Roman" w:cs="Times New Roman"/>
          <w:u w:val="single"/>
          <w:lang w:val="en-US"/>
        </w:rPr>
      </w:pPr>
    </w:p>
    <w:p w14:paraId="560494A3" w14:textId="074E4FC1" w:rsidR="00C66731" w:rsidDel="00D312D8" w:rsidRDefault="00C66731" w:rsidP="00C66731">
      <w:pPr>
        <w:spacing w:line="360" w:lineRule="auto"/>
        <w:rPr>
          <w:del w:id="293" w:author="Ouyang, David, M.D." w:date="2023-09-04T08:41:00Z"/>
          <w:rFonts w:ascii="Times New Roman" w:hAnsi="Times New Roman" w:cs="Times New Roman"/>
          <w:u w:val="single"/>
          <w:lang w:val="en-US"/>
        </w:rPr>
      </w:pPr>
    </w:p>
    <w:p w14:paraId="08C70776" w14:textId="62565582" w:rsidR="00C66731" w:rsidDel="00D312D8" w:rsidRDefault="00C66731" w:rsidP="00C66731">
      <w:pPr>
        <w:spacing w:line="360" w:lineRule="auto"/>
        <w:rPr>
          <w:del w:id="294" w:author="Ouyang, David, M.D." w:date="2023-09-04T08:41:00Z"/>
          <w:rFonts w:ascii="Times New Roman" w:hAnsi="Times New Roman" w:cs="Times New Roman"/>
          <w:u w:val="single"/>
          <w:lang w:val="en-US"/>
        </w:rPr>
      </w:pPr>
    </w:p>
    <w:p w14:paraId="5675EFF7" w14:textId="251B577C" w:rsidR="00C66731" w:rsidDel="00D312D8" w:rsidRDefault="00C66731" w:rsidP="00C66731">
      <w:pPr>
        <w:spacing w:line="360" w:lineRule="auto"/>
        <w:rPr>
          <w:del w:id="295" w:author="Ouyang, David, M.D." w:date="2023-09-04T08:41:00Z"/>
          <w:rFonts w:ascii="Times New Roman" w:hAnsi="Times New Roman" w:cs="Times New Roman"/>
          <w:u w:val="single"/>
          <w:lang w:val="en-US"/>
        </w:rPr>
      </w:pPr>
    </w:p>
    <w:p w14:paraId="0583B61E" w14:textId="24F8022C" w:rsidR="00C66731" w:rsidDel="00D312D8" w:rsidRDefault="00C66731" w:rsidP="00C66731">
      <w:pPr>
        <w:spacing w:line="360" w:lineRule="auto"/>
        <w:rPr>
          <w:del w:id="296" w:author="Ouyang, David, M.D." w:date="2023-09-04T08:41:00Z"/>
          <w:rFonts w:ascii="Times New Roman" w:hAnsi="Times New Roman" w:cs="Times New Roman"/>
          <w:u w:val="single"/>
          <w:lang w:val="en-US"/>
        </w:rPr>
      </w:pPr>
    </w:p>
    <w:p w14:paraId="28EE5924" w14:textId="59780875" w:rsidR="00C66731" w:rsidDel="00D312D8" w:rsidRDefault="00C66731" w:rsidP="00C66731">
      <w:pPr>
        <w:spacing w:line="360" w:lineRule="auto"/>
        <w:rPr>
          <w:del w:id="297" w:author="Ouyang, David, M.D." w:date="2023-09-04T08:41:00Z"/>
          <w:rFonts w:ascii="Times New Roman" w:hAnsi="Times New Roman" w:cs="Times New Roman"/>
          <w:u w:val="single"/>
          <w:lang w:val="en-US"/>
        </w:rPr>
      </w:pPr>
    </w:p>
    <w:p w14:paraId="5ADE956A" w14:textId="4D238026" w:rsidR="00C66731" w:rsidDel="00D312D8" w:rsidRDefault="00C66731" w:rsidP="00C66731">
      <w:pPr>
        <w:spacing w:line="360" w:lineRule="auto"/>
        <w:rPr>
          <w:del w:id="298" w:author="Ouyang, David, M.D." w:date="2023-09-04T08:41:00Z"/>
          <w:rFonts w:ascii="Times New Roman" w:hAnsi="Times New Roman" w:cs="Times New Roman"/>
          <w:u w:val="single"/>
          <w:lang w:val="en-US"/>
        </w:rPr>
      </w:pPr>
      <w:del w:id="299" w:author="Ouyang, David, M.D." w:date="2023-09-04T08:41:00Z">
        <w:r w:rsidRPr="002A6AD1" w:rsidDel="00D312D8">
          <w:rPr>
            <w:rFonts w:ascii="Times New Roman" w:hAnsi="Times New Roman" w:cs="Times New Roman"/>
            <w:u w:val="single"/>
            <w:lang w:val="en-US"/>
          </w:rPr>
          <w:delText>Analysis of Individual Responses</w:delText>
        </w:r>
      </w:del>
    </w:p>
    <w:p w14:paraId="2816ED75" w14:textId="65F80F17" w:rsidR="00C66731" w:rsidDel="00D312D8" w:rsidRDefault="00C66731" w:rsidP="00C66731">
      <w:pPr>
        <w:spacing w:line="360" w:lineRule="auto"/>
        <w:rPr>
          <w:del w:id="300" w:author="Ouyang, David, M.D." w:date="2023-09-04T08:41:00Z"/>
          <w:rFonts w:ascii="Times New Roman" w:hAnsi="Times New Roman" w:cs="Times New Roman"/>
          <w:u w:val="single"/>
          <w:lang w:val="en-US"/>
        </w:rPr>
      </w:pPr>
    </w:p>
    <w:p w14:paraId="12A07534" w14:textId="544212AA" w:rsidR="00C66731" w:rsidRPr="002A6AD1" w:rsidDel="00D312D8" w:rsidRDefault="00C66731" w:rsidP="00C66731">
      <w:pPr>
        <w:spacing w:line="360" w:lineRule="auto"/>
        <w:rPr>
          <w:del w:id="301" w:author="Ouyang, David, M.D." w:date="2023-09-04T08:41:00Z"/>
          <w:rFonts w:ascii="Times New Roman" w:hAnsi="Times New Roman" w:cs="Times New Roman"/>
          <w:lang w:val="en-US"/>
        </w:rPr>
      </w:pPr>
      <w:del w:id="302" w:author="Ouyang, David, M.D." w:date="2023-09-04T08:41:00Z">
        <w:r w:rsidDel="00D312D8">
          <w:rPr>
            <w:noProof/>
            <w:lang w:val="en-US"/>
          </w:rPr>
          <w:drawing>
            <wp:inline distT="0" distB="0" distL="0" distR="0" wp14:anchorId="5C1EA476" wp14:editId="1E9824E0">
              <wp:extent cx="5943600" cy="3673475"/>
              <wp:effectExtent l="0" t="0" r="0" b="0"/>
              <wp:docPr id="612459202" name="Picture 4" descr="A blue circle with a red triangle and a red tri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459202" name="Picture 4" descr="A blue circle with a red triangle and a red triangl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673475"/>
                      </a:xfrm>
                      <a:prstGeom prst="rect">
                        <a:avLst/>
                      </a:prstGeom>
                      <a:noFill/>
                      <a:ln>
                        <a:noFill/>
                      </a:ln>
                    </pic:spPr>
                  </pic:pic>
                </a:graphicData>
              </a:graphic>
            </wp:inline>
          </w:drawing>
        </w:r>
      </w:del>
    </w:p>
    <w:p w14:paraId="30BCFB3F" w14:textId="05D2F6C7" w:rsidR="00C66731" w:rsidDel="00D312D8" w:rsidRDefault="00C66731" w:rsidP="00C66731">
      <w:pPr>
        <w:spacing w:line="360" w:lineRule="auto"/>
        <w:rPr>
          <w:del w:id="303" w:author="Ouyang, David, M.D." w:date="2023-09-04T08:41:00Z"/>
          <w:rFonts w:ascii="Times New Roman" w:hAnsi="Times New Roman" w:cs="Times New Roman"/>
          <w:lang w:val="en-US"/>
        </w:rPr>
      </w:pPr>
    </w:p>
    <w:p w14:paraId="5CFF71EF" w14:textId="24907A44" w:rsidR="00C66731" w:rsidRPr="000805B1" w:rsidDel="00D312D8" w:rsidRDefault="00C66731" w:rsidP="00C66731">
      <w:pPr>
        <w:spacing w:line="360" w:lineRule="auto"/>
        <w:rPr>
          <w:del w:id="304" w:author="Ouyang, David, M.D." w:date="2023-09-04T08:41:00Z"/>
          <w:rFonts w:ascii="Times New Roman" w:hAnsi="Times New Roman" w:cs="Times New Roman"/>
          <w:lang w:val="en-US"/>
        </w:rPr>
      </w:pPr>
      <w:del w:id="305" w:author="Ouyang, David, M.D." w:date="2023-09-04T08:41:00Z">
        <w:r w:rsidDel="00D312D8">
          <w:rPr>
            <w:rFonts w:ascii="Times New Roman" w:hAnsi="Times New Roman" w:cs="Times New Roman"/>
            <w:lang w:val="en-US"/>
          </w:rPr>
          <w:delText>Key</w:delText>
        </w:r>
      </w:del>
    </w:p>
    <w:p w14:paraId="4EC2B3B1" w14:textId="435E7397" w:rsidR="00C66731" w:rsidRPr="000805B1" w:rsidDel="00D312D8" w:rsidRDefault="00C66731" w:rsidP="00C66731">
      <w:pPr>
        <w:pStyle w:val="ListParagraph"/>
        <w:numPr>
          <w:ilvl w:val="0"/>
          <w:numId w:val="3"/>
        </w:numPr>
        <w:spacing w:line="360" w:lineRule="auto"/>
        <w:rPr>
          <w:del w:id="306" w:author="Ouyang, David, M.D." w:date="2023-09-04T08:41:00Z"/>
          <w:rFonts w:ascii="Times New Roman" w:hAnsi="Times New Roman" w:cs="Times New Roman"/>
          <w:lang w:val="en-US"/>
        </w:rPr>
      </w:pPr>
      <w:del w:id="307" w:author="Ouyang, David, M.D." w:date="2023-09-04T08:41:00Z">
        <w:r w:rsidRPr="000805B1" w:rsidDel="00D312D8">
          <w:rPr>
            <w:rFonts w:ascii="Times New Roman" w:hAnsi="Times New Roman" w:cs="Times New Roman"/>
            <w:lang w:val="en-US"/>
          </w:rPr>
          <w:delText>Yes = 141 (78.3%)</w:delText>
        </w:r>
      </w:del>
    </w:p>
    <w:p w14:paraId="1E746D49" w14:textId="29303016" w:rsidR="00C66731" w:rsidRPr="002A6AD1" w:rsidDel="00D312D8" w:rsidRDefault="00C66731" w:rsidP="00C66731">
      <w:pPr>
        <w:pStyle w:val="ListParagraph"/>
        <w:numPr>
          <w:ilvl w:val="0"/>
          <w:numId w:val="3"/>
        </w:numPr>
        <w:spacing w:line="360" w:lineRule="auto"/>
        <w:rPr>
          <w:del w:id="308" w:author="Ouyang, David, M.D." w:date="2023-09-04T08:41:00Z"/>
          <w:rFonts w:ascii="Times New Roman" w:hAnsi="Times New Roman" w:cs="Times New Roman"/>
          <w:lang w:val="en-US"/>
        </w:rPr>
      </w:pPr>
      <w:del w:id="309" w:author="Ouyang, David, M.D." w:date="2023-09-04T08:41:00Z">
        <w:r w:rsidRPr="002A6AD1" w:rsidDel="00D312D8">
          <w:rPr>
            <w:rFonts w:ascii="Times New Roman" w:hAnsi="Times New Roman" w:cs="Times New Roman"/>
            <w:lang w:val="en-US"/>
          </w:rPr>
          <w:delText>Hedge = 28 (15.6%)</w:delText>
        </w:r>
      </w:del>
    </w:p>
    <w:p w14:paraId="73915724" w14:textId="0DBFD5B9" w:rsidR="00C66731" w:rsidRPr="00037403" w:rsidDel="00D312D8" w:rsidRDefault="00C66731" w:rsidP="00C66731">
      <w:pPr>
        <w:pStyle w:val="ListParagraph"/>
        <w:numPr>
          <w:ilvl w:val="0"/>
          <w:numId w:val="3"/>
        </w:numPr>
        <w:spacing w:line="360" w:lineRule="auto"/>
        <w:rPr>
          <w:del w:id="310" w:author="Ouyang, David, M.D." w:date="2023-09-04T08:41:00Z"/>
          <w:rFonts w:ascii="Times New Roman" w:hAnsi="Times New Roman" w:cs="Times New Roman"/>
          <w:lang w:val="en-US"/>
        </w:rPr>
      </w:pPr>
      <w:del w:id="311" w:author="Ouyang, David, M.D." w:date="2023-09-04T08:41:00Z">
        <w:r w:rsidRPr="00037403" w:rsidDel="00D312D8">
          <w:rPr>
            <w:rFonts w:ascii="Times New Roman" w:hAnsi="Times New Roman" w:cs="Times New Roman"/>
            <w:lang w:val="en-US"/>
          </w:rPr>
          <w:delText>No = 11 (6.1%)</w:delText>
        </w:r>
      </w:del>
    </w:p>
    <w:p w14:paraId="29C9072D" w14:textId="4DB53BA7" w:rsidR="00C66731" w:rsidRPr="002A6AD1" w:rsidDel="00D312D8" w:rsidRDefault="00C66731" w:rsidP="00C66731">
      <w:pPr>
        <w:pStyle w:val="ListParagraph"/>
        <w:numPr>
          <w:ilvl w:val="0"/>
          <w:numId w:val="3"/>
        </w:numPr>
        <w:spacing w:line="360" w:lineRule="auto"/>
        <w:rPr>
          <w:del w:id="312" w:author="Ouyang, David, M.D." w:date="2023-09-04T08:41:00Z"/>
          <w:rFonts w:ascii="Times New Roman" w:hAnsi="Times New Roman" w:cs="Times New Roman"/>
          <w:lang w:val="en-US"/>
        </w:rPr>
      </w:pPr>
      <w:del w:id="313" w:author="Ouyang, David, M.D." w:date="2023-09-04T08:41:00Z">
        <w:r w:rsidRPr="002A6AD1" w:rsidDel="00D312D8">
          <w:rPr>
            <w:rFonts w:ascii="Times New Roman" w:hAnsi="Times New Roman" w:cs="Times New Roman"/>
            <w:lang w:val="en-US"/>
          </w:rPr>
          <w:delText>Total entries = 180</w:delText>
        </w:r>
      </w:del>
    </w:p>
    <w:p w14:paraId="20251002" w14:textId="3CBE6011" w:rsidR="00C66731" w:rsidDel="00D312D8" w:rsidRDefault="00C66731" w:rsidP="00C66731">
      <w:pPr>
        <w:pStyle w:val="ListParagraph"/>
        <w:spacing w:line="360" w:lineRule="auto"/>
        <w:ind w:left="1080"/>
        <w:rPr>
          <w:del w:id="314" w:author="Ouyang, David, M.D." w:date="2023-09-04T08:41:00Z"/>
          <w:rFonts w:ascii="Times New Roman" w:hAnsi="Times New Roman" w:cs="Times New Roman"/>
          <w:lang w:val="en-US"/>
        </w:rPr>
      </w:pPr>
    </w:p>
    <w:p w14:paraId="48E3DB37" w14:textId="6E784351" w:rsidR="00C66731" w:rsidRPr="002A6AD1" w:rsidDel="00D312D8" w:rsidRDefault="00C66731" w:rsidP="00C66731">
      <w:pPr>
        <w:spacing w:line="360" w:lineRule="auto"/>
        <w:rPr>
          <w:del w:id="315" w:author="Ouyang, David, M.D." w:date="2023-09-04T08:41:00Z"/>
          <w:rFonts w:ascii="Times New Roman" w:hAnsi="Times New Roman" w:cs="Times New Roman"/>
          <w:u w:val="single"/>
          <w:lang w:val="en-US"/>
        </w:rPr>
      </w:pPr>
    </w:p>
    <w:p w14:paraId="685DB98D" w14:textId="16BB5DC9" w:rsidR="00C66731" w:rsidDel="00D312D8" w:rsidRDefault="00C66731" w:rsidP="00C66731">
      <w:pPr>
        <w:spacing w:line="360" w:lineRule="auto"/>
        <w:rPr>
          <w:del w:id="316" w:author="Ouyang, David, M.D." w:date="2023-09-04T08:41:00Z"/>
          <w:rFonts w:ascii="Times New Roman" w:hAnsi="Times New Roman" w:cs="Times New Roman"/>
          <w:u w:val="single"/>
          <w:lang w:val="en-US"/>
        </w:rPr>
      </w:pPr>
    </w:p>
    <w:p w14:paraId="6EA437A0" w14:textId="2D09961A" w:rsidR="00C66731" w:rsidDel="00D312D8" w:rsidRDefault="00C66731" w:rsidP="00C66731">
      <w:pPr>
        <w:spacing w:line="360" w:lineRule="auto"/>
        <w:rPr>
          <w:del w:id="317" w:author="Ouyang, David, M.D." w:date="2023-09-04T08:41:00Z"/>
          <w:rFonts w:ascii="Times New Roman" w:hAnsi="Times New Roman" w:cs="Times New Roman"/>
          <w:u w:val="single"/>
          <w:lang w:val="en-US"/>
        </w:rPr>
      </w:pPr>
    </w:p>
    <w:p w14:paraId="2CF6FA6D" w14:textId="63D0321E" w:rsidR="00C66731" w:rsidDel="00D312D8" w:rsidRDefault="00C66731" w:rsidP="00C66731">
      <w:pPr>
        <w:spacing w:line="360" w:lineRule="auto"/>
        <w:rPr>
          <w:del w:id="318" w:author="Ouyang, David, M.D." w:date="2023-09-04T08:41:00Z"/>
          <w:rFonts w:ascii="Times New Roman" w:hAnsi="Times New Roman" w:cs="Times New Roman"/>
          <w:u w:val="single"/>
          <w:lang w:val="en-US"/>
        </w:rPr>
      </w:pPr>
    </w:p>
    <w:p w14:paraId="19F1E079" w14:textId="451F9E76" w:rsidR="00C66731" w:rsidDel="00D312D8" w:rsidRDefault="00C66731" w:rsidP="00C66731">
      <w:pPr>
        <w:spacing w:line="360" w:lineRule="auto"/>
        <w:rPr>
          <w:del w:id="319" w:author="Ouyang, David, M.D." w:date="2023-09-04T08:41:00Z"/>
          <w:rFonts w:ascii="Times New Roman" w:hAnsi="Times New Roman" w:cs="Times New Roman"/>
          <w:u w:val="single"/>
          <w:lang w:val="en-US"/>
        </w:rPr>
      </w:pPr>
    </w:p>
    <w:p w14:paraId="6F3D3043" w14:textId="690EEE7B" w:rsidR="00C66731" w:rsidDel="00D312D8" w:rsidRDefault="00C66731" w:rsidP="00C66731">
      <w:pPr>
        <w:spacing w:line="360" w:lineRule="auto"/>
        <w:rPr>
          <w:del w:id="320" w:author="Ouyang, David, M.D." w:date="2023-09-04T08:41:00Z"/>
          <w:rFonts w:ascii="Times New Roman" w:hAnsi="Times New Roman" w:cs="Times New Roman"/>
          <w:u w:val="single"/>
          <w:lang w:val="en-US"/>
        </w:rPr>
      </w:pPr>
    </w:p>
    <w:p w14:paraId="19715DEC" w14:textId="7CDFC7CF" w:rsidR="00C66731" w:rsidDel="00D312D8" w:rsidRDefault="00C66731" w:rsidP="00C66731">
      <w:pPr>
        <w:spacing w:line="360" w:lineRule="auto"/>
        <w:rPr>
          <w:del w:id="321" w:author="Ouyang, David, M.D." w:date="2023-09-04T08:41:00Z"/>
          <w:rFonts w:ascii="Times New Roman" w:hAnsi="Times New Roman" w:cs="Times New Roman"/>
          <w:u w:val="single"/>
          <w:lang w:val="en-US"/>
        </w:rPr>
      </w:pPr>
    </w:p>
    <w:p w14:paraId="2D2CE9A6" w14:textId="30015C51" w:rsidR="00C66731" w:rsidDel="00D312D8" w:rsidRDefault="00C66731" w:rsidP="00C66731">
      <w:pPr>
        <w:spacing w:line="360" w:lineRule="auto"/>
        <w:rPr>
          <w:del w:id="322" w:author="Ouyang, David, M.D." w:date="2023-09-04T08:41:00Z"/>
          <w:rFonts w:ascii="Times New Roman" w:hAnsi="Times New Roman" w:cs="Times New Roman"/>
          <w:u w:val="single"/>
          <w:lang w:val="en-US"/>
        </w:rPr>
      </w:pPr>
    </w:p>
    <w:p w14:paraId="2F0C40A6" w14:textId="4EDBE9A2" w:rsidR="00C66731" w:rsidRPr="002A6AD1" w:rsidDel="00D312D8" w:rsidRDefault="00C66731" w:rsidP="00C66731">
      <w:pPr>
        <w:spacing w:line="360" w:lineRule="auto"/>
        <w:rPr>
          <w:del w:id="323" w:author="Ouyang, David, M.D." w:date="2023-09-04T08:41:00Z"/>
          <w:rFonts w:ascii="Times New Roman" w:hAnsi="Times New Roman" w:cs="Times New Roman"/>
          <w:u w:val="single"/>
          <w:lang w:val="en-US"/>
        </w:rPr>
      </w:pPr>
      <w:del w:id="324" w:author="Ouyang, David, M.D." w:date="2023-09-04T08:41:00Z">
        <w:r w:rsidRPr="002A6AD1" w:rsidDel="00D312D8">
          <w:rPr>
            <w:rFonts w:ascii="Times New Roman" w:hAnsi="Times New Roman" w:cs="Times New Roman"/>
            <w:u w:val="single"/>
            <w:lang w:val="en-US"/>
          </w:rPr>
          <w:delText>Breakdown of Hedge and No Identified Racial Health Disparities</w:delText>
        </w:r>
      </w:del>
    </w:p>
    <w:p w14:paraId="0418F4C1" w14:textId="17692518" w:rsidR="00C66731" w:rsidDel="00D312D8" w:rsidRDefault="00C66731" w:rsidP="00C66731">
      <w:pPr>
        <w:spacing w:line="360" w:lineRule="auto"/>
        <w:rPr>
          <w:del w:id="325" w:author="Ouyang, David, M.D." w:date="2023-09-04T08:41:00Z"/>
          <w:rFonts w:ascii="Times New Roman" w:hAnsi="Times New Roman" w:cs="Times New Roman"/>
          <w:i/>
          <w:iCs/>
          <w:u w:val="single"/>
          <w:lang w:val="en-US"/>
        </w:rPr>
      </w:pPr>
      <w:del w:id="326" w:author="Ouyang, David, M.D." w:date="2023-09-04T08:41:00Z">
        <w:r w:rsidRPr="00037403" w:rsidDel="00D312D8">
          <w:rPr>
            <w:rFonts w:ascii="Times New Roman" w:hAnsi="Times New Roman" w:cs="Times New Roman"/>
            <w:i/>
            <w:iCs/>
            <w:u w:val="single"/>
            <w:lang w:val="en-US"/>
          </w:rPr>
          <w:delText>Hedge</w:delText>
        </w:r>
      </w:del>
    </w:p>
    <w:p w14:paraId="4C72386D" w14:textId="1A94B183" w:rsidR="00C66731" w:rsidRPr="00037403" w:rsidDel="00D312D8" w:rsidRDefault="00C66731" w:rsidP="00C66731">
      <w:pPr>
        <w:spacing w:line="360" w:lineRule="auto"/>
        <w:rPr>
          <w:del w:id="327" w:author="Ouyang, David, M.D." w:date="2023-09-04T08:41:00Z"/>
          <w:rFonts w:ascii="Times New Roman" w:hAnsi="Times New Roman" w:cs="Times New Roman"/>
          <w:i/>
          <w:iCs/>
          <w:u w:val="single"/>
          <w:lang w:val="en-US"/>
        </w:rPr>
      </w:pPr>
      <w:del w:id="328" w:author="Ouyang, David, M.D." w:date="2023-09-04T08:41:00Z">
        <w:r w:rsidDel="00D312D8">
          <w:rPr>
            <w:i/>
            <w:iCs/>
            <w:noProof/>
            <w:u w:val="single"/>
            <w:lang w:val="en-US"/>
          </w:rPr>
          <w:drawing>
            <wp:inline distT="0" distB="0" distL="0" distR="0" wp14:anchorId="4DCB6F54" wp14:editId="107ACE13">
              <wp:extent cx="5943600" cy="3673475"/>
              <wp:effectExtent l="0" t="0" r="0" b="0"/>
              <wp:docPr id="86854197" name="Picture 5" descr="A colorful pie chart with white text with Crust in th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54197" name="Picture 5" descr="A colorful pie chart with white text with Crust in the background&#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673475"/>
                      </a:xfrm>
                      <a:prstGeom prst="rect">
                        <a:avLst/>
                      </a:prstGeom>
                      <a:noFill/>
                      <a:ln>
                        <a:noFill/>
                      </a:ln>
                    </pic:spPr>
                  </pic:pic>
                </a:graphicData>
              </a:graphic>
            </wp:inline>
          </w:drawing>
        </w:r>
      </w:del>
    </w:p>
    <w:p w14:paraId="54EB7CCC" w14:textId="78C3C1BB" w:rsidR="00C66731" w:rsidRPr="00037403" w:rsidDel="00D312D8" w:rsidRDefault="00C66731" w:rsidP="00C66731">
      <w:pPr>
        <w:spacing w:line="360" w:lineRule="auto"/>
        <w:rPr>
          <w:del w:id="329" w:author="Ouyang, David, M.D." w:date="2023-09-04T08:41:00Z"/>
          <w:rFonts w:ascii="Times New Roman" w:hAnsi="Times New Roman" w:cs="Times New Roman"/>
          <w:u w:val="single"/>
          <w:lang w:val="en-US"/>
        </w:rPr>
      </w:pPr>
      <w:del w:id="330" w:author="Ouyang, David, M.D." w:date="2023-09-04T08:41:00Z">
        <w:r w:rsidRPr="00037403" w:rsidDel="00D312D8">
          <w:rPr>
            <w:rFonts w:ascii="Times New Roman" w:hAnsi="Times New Roman" w:cs="Times New Roman"/>
            <w:u w:val="single"/>
            <w:lang w:val="en-US"/>
          </w:rPr>
          <w:delText>Key:</w:delText>
        </w:r>
      </w:del>
    </w:p>
    <w:p w14:paraId="691F77B9" w14:textId="63DC409A" w:rsidR="00C66731" w:rsidDel="00D312D8" w:rsidRDefault="00C66731" w:rsidP="00C66731">
      <w:pPr>
        <w:spacing w:line="360" w:lineRule="auto"/>
        <w:rPr>
          <w:del w:id="331" w:author="Ouyang, David, M.D." w:date="2023-09-04T08:41:00Z"/>
          <w:rFonts w:ascii="Times New Roman" w:hAnsi="Times New Roman" w:cs="Times New Roman"/>
          <w:lang w:val="en-US"/>
        </w:rPr>
      </w:pPr>
      <w:del w:id="332" w:author="Ouyang, David, M.D." w:date="2023-09-04T08:41:00Z">
        <w:r w:rsidDel="00D312D8">
          <w:rPr>
            <w:rFonts w:ascii="Times New Roman" w:hAnsi="Times New Roman" w:cs="Times New Roman"/>
            <w:lang w:val="en-US"/>
          </w:rPr>
          <w:delText>Non-White Hispanic Americans – 31.8% (7/22)</w:delText>
        </w:r>
      </w:del>
    </w:p>
    <w:p w14:paraId="7740D756" w14:textId="14F52BBF" w:rsidR="00C66731" w:rsidDel="00D312D8" w:rsidRDefault="00C66731" w:rsidP="00C66731">
      <w:pPr>
        <w:spacing w:line="360" w:lineRule="auto"/>
        <w:rPr>
          <w:del w:id="333" w:author="Ouyang, David, M.D." w:date="2023-09-04T08:41:00Z"/>
          <w:rFonts w:ascii="Times New Roman" w:hAnsi="Times New Roman" w:cs="Times New Roman"/>
          <w:lang w:val="en-US"/>
        </w:rPr>
      </w:pPr>
      <w:del w:id="334" w:author="Ouyang, David, M.D." w:date="2023-09-04T08:41:00Z">
        <w:r w:rsidDel="00D312D8">
          <w:rPr>
            <w:rFonts w:ascii="Times New Roman" w:hAnsi="Times New Roman" w:cs="Times New Roman"/>
            <w:lang w:val="en-US"/>
          </w:rPr>
          <w:delText>Asian Americans – 18.2% (4/22)</w:delText>
        </w:r>
      </w:del>
    </w:p>
    <w:p w14:paraId="0D91E400" w14:textId="28AB39A7" w:rsidR="00C66731" w:rsidDel="00D312D8" w:rsidRDefault="00C66731" w:rsidP="00C66731">
      <w:pPr>
        <w:spacing w:line="360" w:lineRule="auto"/>
        <w:rPr>
          <w:del w:id="335" w:author="Ouyang, David, M.D." w:date="2023-09-04T08:41:00Z"/>
          <w:rFonts w:ascii="Times New Roman" w:hAnsi="Times New Roman" w:cs="Times New Roman"/>
          <w:lang w:val="en-US"/>
        </w:rPr>
      </w:pPr>
      <w:del w:id="336" w:author="Ouyang, David, M.D." w:date="2023-09-04T08:41:00Z">
        <w:r w:rsidDel="00D312D8">
          <w:rPr>
            <w:rFonts w:ascii="Times New Roman" w:hAnsi="Times New Roman" w:cs="Times New Roman"/>
            <w:lang w:val="en-US"/>
          </w:rPr>
          <w:delText>African Americans – 18.2% (4/22)</w:delText>
        </w:r>
      </w:del>
    </w:p>
    <w:p w14:paraId="30E47ABD" w14:textId="73B62445" w:rsidR="00C66731" w:rsidDel="00D312D8" w:rsidRDefault="00C66731" w:rsidP="00C66731">
      <w:pPr>
        <w:spacing w:line="360" w:lineRule="auto"/>
        <w:rPr>
          <w:del w:id="337" w:author="Ouyang, David, M.D." w:date="2023-09-04T08:41:00Z"/>
          <w:rFonts w:ascii="Times New Roman" w:hAnsi="Times New Roman" w:cs="Times New Roman"/>
          <w:lang w:val="en-US"/>
        </w:rPr>
      </w:pPr>
      <w:del w:id="338" w:author="Ouyang, David, M.D." w:date="2023-09-04T08:41:00Z">
        <w:r w:rsidDel="00D312D8">
          <w:rPr>
            <w:rFonts w:ascii="Times New Roman" w:hAnsi="Times New Roman" w:cs="Times New Roman"/>
            <w:lang w:val="en-US"/>
          </w:rPr>
          <w:delText>Puerto Rican American – 13.6% (3/22)</w:delText>
        </w:r>
      </w:del>
    </w:p>
    <w:p w14:paraId="48457AFA" w14:textId="159C8410" w:rsidR="00C66731" w:rsidDel="00D312D8" w:rsidRDefault="00C66731" w:rsidP="00C66731">
      <w:pPr>
        <w:spacing w:line="360" w:lineRule="auto"/>
        <w:rPr>
          <w:del w:id="339" w:author="Ouyang, David, M.D." w:date="2023-09-04T08:41:00Z"/>
          <w:rFonts w:ascii="Times New Roman" w:hAnsi="Times New Roman" w:cs="Times New Roman"/>
          <w:lang w:val="en-US"/>
        </w:rPr>
      </w:pPr>
      <w:del w:id="340" w:author="Ouyang, David, M.D." w:date="2023-09-04T08:41:00Z">
        <w:r w:rsidDel="00D312D8">
          <w:rPr>
            <w:rFonts w:ascii="Times New Roman" w:hAnsi="Times New Roman" w:cs="Times New Roman"/>
            <w:lang w:val="en-US"/>
          </w:rPr>
          <w:delText>Pacific Islander American – 9.1% (2/22)</w:delText>
        </w:r>
      </w:del>
    </w:p>
    <w:p w14:paraId="2C8BAC40" w14:textId="54166738" w:rsidR="00C66731" w:rsidDel="00D312D8" w:rsidRDefault="00C66731" w:rsidP="00C66731">
      <w:pPr>
        <w:spacing w:line="360" w:lineRule="auto"/>
        <w:rPr>
          <w:del w:id="341" w:author="Ouyang, David, M.D." w:date="2023-09-04T08:41:00Z"/>
          <w:rFonts w:ascii="Times New Roman" w:hAnsi="Times New Roman" w:cs="Times New Roman"/>
          <w:lang w:val="en-US"/>
        </w:rPr>
      </w:pPr>
      <w:del w:id="342" w:author="Ouyang, David, M.D." w:date="2023-09-04T08:41:00Z">
        <w:r w:rsidDel="00D312D8">
          <w:rPr>
            <w:rFonts w:ascii="Times New Roman" w:hAnsi="Times New Roman" w:cs="Times New Roman"/>
            <w:lang w:val="en-US"/>
          </w:rPr>
          <w:delText>Cuban American – 9.1% (2/22)</w:delText>
        </w:r>
      </w:del>
    </w:p>
    <w:p w14:paraId="055BEE84" w14:textId="7A82B35F" w:rsidR="00C66731" w:rsidDel="00D312D8" w:rsidRDefault="00C66731" w:rsidP="00C66731">
      <w:pPr>
        <w:spacing w:line="360" w:lineRule="auto"/>
        <w:rPr>
          <w:del w:id="343" w:author="Ouyang, David, M.D." w:date="2023-09-04T08:41:00Z"/>
          <w:rFonts w:ascii="Times New Roman" w:hAnsi="Times New Roman" w:cs="Times New Roman"/>
          <w:lang w:val="en-US"/>
        </w:rPr>
      </w:pPr>
    </w:p>
    <w:p w14:paraId="32D9FA92" w14:textId="03283029" w:rsidR="00C66731" w:rsidDel="00D312D8" w:rsidRDefault="00C66731" w:rsidP="00C66731">
      <w:pPr>
        <w:spacing w:line="360" w:lineRule="auto"/>
        <w:rPr>
          <w:del w:id="344" w:author="Ouyang, David, M.D." w:date="2023-09-04T08:41:00Z"/>
          <w:rFonts w:ascii="Times New Roman" w:hAnsi="Times New Roman" w:cs="Times New Roman"/>
          <w:i/>
          <w:iCs/>
          <w:u w:val="single"/>
          <w:lang w:val="en-US"/>
        </w:rPr>
      </w:pPr>
    </w:p>
    <w:p w14:paraId="6F6E8ADA" w14:textId="37CC570F" w:rsidR="00C66731" w:rsidDel="00D312D8" w:rsidRDefault="00C66731" w:rsidP="00C66731">
      <w:pPr>
        <w:spacing w:line="360" w:lineRule="auto"/>
        <w:rPr>
          <w:del w:id="345" w:author="Ouyang, David, M.D." w:date="2023-09-04T08:41:00Z"/>
          <w:rFonts w:ascii="Times New Roman" w:hAnsi="Times New Roman" w:cs="Times New Roman"/>
          <w:i/>
          <w:iCs/>
          <w:u w:val="single"/>
          <w:lang w:val="en-US"/>
        </w:rPr>
      </w:pPr>
    </w:p>
    <w:p w14:paraId="7ED1C8E6" w14:textId="35349CD7" w:rsidR="00C66731" w:rsidDel="00D312D8" w:rsidRDefault="00C66731" w:rsidP="00C66731">
      <w:pPr>
        <w:spacing w:line="360" w:lineRule="auto"/>
        <w:rPr>
          <w:del w:id="346" w:author="Ouyang, David, M.D." w:date="2023-09-04T08:41:00Z"/>
          <w:rFonts w:ascii="Times New Roman" w:hAnsi="Times New Roman" w:cs="Times New Roman"/>
          <w:i/>
          <w:iCs/>
          <w:u w:val="single"/>
          <w:lang w:val="en-US"/>
        </w:rPr>
      </w:pPr>
    </w:p>
    <w:p w14:paraId="51151B8F" w14:textId="3E71AC09" w:rsidR="00C66731" w:rsidDel="00D312D8" w:rsidRDefault="00C66731" w:rsidP="00C66731">
      <w:pPr>
        <w:spacing w:line="360" w:lineRule="auto"/>
        <w:rPr>
          <w:del w:id="347" w:author="Ouyang, David, M.D." w:date="2023-09-04T08:41:00Z"/>
          <w:rFonts w:ascii="Times New Roman" w:hAnsi="Times New Roman" w:cs="Times New Roman"/>
          <w:i/>
          <w:iCs/>
          <w:u w:val="single"/>
          <w:lang w:val="en-US"/>
        </w:rPr>
      </w:pPr>
    </w:p>
    <w:p w14:paraId="31CF2E77" w14:textId="29E1BD7F" w:rsidR="00C66731" w:rsidDel="00D312D8" w:rsidRDefault="00C66731" w:rsidP="00C66731">
      <w:pPr>
        <w:spacing w:line="360" w:lineRule="auto"/>
        <w:rPr>
          <w:del w:id="348" w:author="Ouyang, David, M.D." w:date="2023-09-04T08:41:00Z"/>
          <w:rFonts w:ascii="Times New Roman" w:hAnsi="Times New Roman" w:cs="Times New Roman"/>
          <w:i/>
          <w:iCs/>
          <w:u w:val="single"/>
          <w:lang w:val="en-US"/>
        </w:rPr>
      </w:pPr>
    </w:p>
    <w:p w14:paraId="74366C2F" w14:textId="542F7E03" w:rsidR="00C66731" w:rsidDel="00D312D8" w:rsidRDefault="00C66731" w:rsidP="00C66731">
      <w:pPr>
        <w:spacing w:line="360" w:lineRule="auto"/>
        <w:rPr>
          <w:del w:id="349" w:author="Ouyang, David, M.D." w:date="2023-09-04T08:41:00Z"/>
          <w:rFonts w:ascii="Times New Roman" w:hAnsi="Times New Roman" w:cs="Times New Roman"/>
          <w:i/>
          <w:iCs/>
          <w:u w:val="single"/>
          <w:lang w:val="en-US"/>
        </w:rPr>
      </w:pPr>
    </w:p>
    <w:p w14:paraId="66E148EC" w14:textId="3D0220DE" w:rsidR="00C66731" w:rsidDel="00D312D8" w:rsidRDefault="00C66731" w:rsidP="00C66731">
      <w:pPr>
        <w:spacing w:line="360" w:lineRule="auto"/>
        <w:rPr>
          <w:del w:id="350" w:author="Ouyang, David, M.D." w:date="2023-09-04T08:41:00Z"/>
          <w:rFonts w:ascii="Times New Roman" w:hAnsi="Times New Roman" w:cs="Times New Roman"/>
          <w:i/>
          <w:iCs/>
          <w:u w:val="single"/>
          <w:lang w:val="en-US"/>
        </w:rPr>
      </w:pPr>
    </w:p>
    <w:p w14:paraId="6BB77DB1" w14:textId="292A0F68" w:rsidR="00C66731" w:rsidDel="00D312D8" w:rsidRDefault="00C66731" w:rsidP="00C66731">
      <w:pPr>
        <w:spacing w:line="360" w:lineRule="auto"/>
        <w:rPr>
          <w:del w:id="351" w:author="Ouyang, David, M.D." w:date="2023-09-04T08:41:00Z"/>
          <w:rFonts w:ascii="Times New Roman" w:hAnsi="Times New Roman" w:cs="Times New Roman"/>
          <w:i/>
          <w:iCs/>
          <w:u w:val="single"/>
          <w:lang w:val="en-US"/>
        </w:rPr>
      </w:pPr>
      <w:del w:id="352" w:author="Ouyang, David, M.D." w:date="2023-09-04T08:41:00Z">
        <w:r w:rsidRPr="00037403" w:rsidDel="00D312D8">
          <w:rPr>
            <w:rFonts w:ascii="Times New Roman" w:hAnsi="Times New Roman" w:cs="Times New Roman"/>
            <w:i/>
            <w:iCs/>
            <w:u w:val="single"/>
            <w:lang w:val="en-US"/>
          </w:rPr>
          <w:delText>Incorrect</w:delText>
        </w:r>
      </w:del>
    </w:p>
    <w:p w14:paraId="795DE815" w14:textId="268E7281" w:rsidR="00C66731" w:rsidRPr="00037403" w:rsidDel="00D312D8" w:rsidRDefault="00C66731" w:rsidP="00C66731">
      <w:pPr>
        <w:spacing w:line="360" w:lineRule="auto"/>
        <w:rPr>
          <w:del w:id="353" w:author="Ouyang, David, M.D." w:date="2023-09-04T08:41:00Z"/>
          <w:rFonts w:ascii="Times New Roman" w:hAnsi="Times New Roman" w:cs="Times New Roman"/>
          <w:i/>
          <w:iCs/>
          <w:u w:val="single"/>
          <w:lang w:val="en-US"/>
        </w:rPr>
      </w:pPr>
      <w:del w:id="354" w:author="Ouyang, David, M.D." w:date="2023-09-04T08:41:00Z">
        <w:r w:rsidDel="00D312D8">
          <w:rPr>
            <w:i/>
            <w:iCs/>
            <w:noProof/>
            <w:u w:val="single"/>
            <w:lang w:val="en-US"/>
          </w:rPr>
          <w:drawing>
            <wp:inline distT="0" distB="0" distL="0" distR="0" wp14:anchorId="5240593C" wp14:editId="09AC44B1">
              <wp:extent cx="5943600" cy="3677920"/>
              <wp:effectExtent l="0" t="0" r="0" b="5080"/>
              <wp:docPr id="243008659" name="Picture 6" descr="A pie chart with different colored circles with Crust in th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008659" name="Picture 6" descr="A pie chart with different colored circles with Crust in the background&#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677920"/>
                      </a:xfrm>
                      <a:prstGeom prst="rect">
                        <a:avLst/>
                      </a:prstGeom>
                      <a:noFill/>
                      <a:ln>
                        <a:noFill/>
                      </a:ln>
                    </pic:spPr>
                  </pic:pic>
                </a:graphicData>
              </a:graphic>
            </wp:inline>
          </w:drawing>
        </w:r>
      </w:del>
    </w:p>
    <w:p w14:paraId="229D6657" w14:textId="3513A399" w:rsidR="00C66731" w:rsidRPr="003E63BC" w:rsidDel="00D312D8" w:rsidRDefault="00C66731" w:rsidP="00C66731">
      <w:pPr>
        <w:spacing w:line="360" w:lineRule="auto"/>
        <w:rPr>
          <w:del w:id="355" w:author="Ouyang, David, M.D." w:date="2023-09-04T08:41:00Z"/>
          <w:rFonts w:ascii="Times New Roman" w:hAnsi="Times New Roman" w:cs="Times New Roman"/>
          <w:u w:val="single"/>
          <w:lang w:val="en-US"/>
        </w:rPr>
      </w:pPr>
      <w:del w:id="356" w:author="Ouyang, David, M.D." w:date="2023-09-04T08:41:00Z">
        <w:r w:rsidRPr="003E63BC" w:rsidDel="00D312D8">
          <w:rPr>
            <w:rFonts w:ascii="Times New Roman" w:hAnsi="Times New Roman" w:cs="Times New Roman"/>
            <w:u w:val="single"/>
            <w:lang w:val="en-US"/>
          </w:rPr>
          <w:delText>Key:</w:delText>
        </w:r>
      </w:del>
    </w:p>
    <w:p w14:paraId="0B6BE310" w14:textId="0D0F81F0" w:rsidR="00C66731" w:rsidDel="00D312D8" w:rsidRDefault="00C66731" w:rsidP="00C66731">
      <w:pPr>
        <w:spacing w:line="360" w:lineRule="auto"/>
        <w:rPr>
          <w:del w:id="357" w:author="Ouyang, David, M.D." w:date="2023-09-04T08:41:00Z"/>
          <w:rFonts w:ascii="Times New Roman" w:hAnsi="Times New Roman" w:cs="Times New Roman"/>
          <w:lang w:val="en-US"/>
        </w:rPr>
      </w:pPr>
      <w:del w:id="358" w:author="Ouyang, David, M.D." w:date="2023-09-04T08:41:00Z">
        <w:r w:rsidDel="00D312D8">
          <w:rPr>
            <w:rFonts w:ascii="Times New Roman" w:hAnsi="Times New Roman" w:cs="Times New Roman"/>
            <w:lang w:val="en-US"/>
          </w:rPr>
          <w:delText>Non-White Hispanic Americans – 50% (5/10)</w:delText>
        </w:r>
      </w:del>
    </w:p>
    <w:p w14:paraId="44F28CEB" w14:textId="2A001955" w:rsidR="00C66731" w:rsidDel="00D312D8" w:rsidRDefault="00C66731" w:rsidP="00C66731">
      <w:pPr>
        <w:spacing w:line="360" w:lineRule="auto"/>
        <w:rPr>
          <w:del w:id="359" w:author="Ouyang, David, M.D." w:date="2023-09-04T08:41:00Z"/>
          <w:rFonts w:ascii="Times New Roman" w:hAnsi="Times New Roman" w:cs="Times New Roman"/>
          <w:lang w:val="en-US"/>
        </w:rPr>
      </w:pPr>
      <w:del w:id="360" w:author="Ouyang, David, M.D." w:date="2023-09-04T08:41:00Z">
        <w:r w:rsidDel="00D312D8">
          <w:rPr>
            <w:rFonts w:ascii="Times New Roman" w:hAnsi="Times New Roman" w:cs="Times New Roman"/>
            <w:lang w:val="en-US"/>
          </w:rPr>
          <w:delText>Asian Americans – 20% (2/10)</w:delText>
        </w:r>
      </w:del>
    </w:p>
    <w:p w14:paraId="2814DE60" w14:textId="72352F8A" w:rsidR="00C66731" w:rsidDel="00D312D8" w:rsidRDefault="00C66731" w:rsidP="00C66731">
      <w:pPr>
        <w:spacing w:line="360" w:lineRule="auto"/>
        <w:rPr>
          <w:del w:id="361" w:author="Ouyang, David, M.D." w:date="2023-09-04T08:41:00Z"/>
          <w:rFonts w:ascii="Times New Roman" w:hAnsi="Times New Roman" w:cs="Times New Roman"/>
          <w:lang w:val="en-US"/>
        </w:rPr>
      </w:pPr>
      <w:del w:id="362" w:author="Ouyang, David, M.D." w:date="2023-09-04T08:41:00Z">
        <w:r w:rsidDel="00D312D8">
          <w:rPr>
            <w:rFonts w:ascii="Times New Roman" w:hAnsi="Times New Roman" w:cs="Times New Roman"/>
            <w:lang w:val="en-US"/>
          </w:rPr>
          <w:delText>Cuban American – 10% (1/10)</w:delText>
        </w:r>
      </w:del>
    </w:p>
    <w:p w14:paraId="43A3DBE5" w14:textId="767F3355" w:rsidR="00C66731" w:rsidDel="00D312D8" w:rsidRDefault="00C66731" w:rsidP="00C66731">
      <w:pPr>
        <w:spacing w:line="360" w:lineRule="auto"/>
        <w:rPr>
          <w:del w:id="363" w:author="Ouyang, David, M.D." w:date="2023-09-04T08:41:00Z"/>
          <w:rFonts w:ascii="Times New Roman" w:hAnsi="Times New Roman" w:cs="Times New Roman"/>
          <w:lang w:val="en-US"/>
        </w:rPr>
      </w:pPr>
      <w:del w:id="364" w:author="Ouyang, David, M.D." w:date="2023-09-04T08:41:00Z">
        <w:r w:rsidDel="00D312D8">
          <w:rPr>
            <w:rFonts w:ascii="Times New Roman" w:hAnsi="Times New Roman" w:cs="Times New Roman"/>
            <w:lang w:val="en-US"/>
          </w:rPr>
          <w:delText>Pacific Islander American – 10% (1/10)</w:delText>
        </w:r>
      </w:del>
    </w:p>
    <w:p w14:paraId="0037C3ED" w14:textId="45FA9FFF" w:rsidR="00C66731" w:rsidRPr="002A6AD1" w:rsidDel="00D312D8" w:rsidRDefault="00C66731" w:rsidP="00C66731">
      <w:pPr>
        <w:spacing w:line="360" w:lineRule="auto"/>
        <w:rPr>
          <w:del w:id="365" w:author="Ouyang, David, M.D." w:date="2023-09-04T08:41:00Z"/>
          <w:rFonts w:ascii="Times New Roman" w:hAnsi="Times New Roman" w:cs="Times New Roman"/>
          <w:lang w:val="en-US"/>
        </w:rPr>
      </w:pPr>
      <w:del w:id="366" w:author="Ouyang, David, M.D." w:date="2023-09-04T08:41:00Z">
        <w:r w:rsidDel="00D312D8">
          <w:rPr>
            <w:rFonts w:ascii="Times New Roman" w:hAnsi="Times New Roman" w:cs="Times New Roman"/>
            <w:lang w:val="en-US"/>
          </w:rPr>
          <w:delText>Puerto Rican American – 10% (1/10)</w:delText>
        </w:r>
      </w:del>
    </w:p>
    <w:p w14:paraId="76640581" w14:textId="3AD8C89D" w:rsidR="00C66731" w:rsidDel="00D312D8" w:rsidRDefault="00C66731" w:rsidP="00C66731">
      <w:pPr>
        <w:spacing w:line="360" w:lineRule="auto"/>
        <w:rPr>
          <w:del w:id="367" w:author="Ouyang, David, M.D." w:date="2023-09-04T08:41:00Z"/>
          <w:rFonts w:ascii="Times New Roman" w:hAnsi="Times New Roman" w:cs="Times New Roman"/>
          <w:u w:val="single"/>
          <w:lang w:val="en-US"/>
        </w:rPr>
      </w:pPr>
    </w:p>
    <w:p w14:paraId="76341EB9" w14:textId="2994F3BF" w:rsidR="00C66731" w:rsidRPr="002A6AD1" w:rsidDel="00D312D8" w:rsidRDefault="00C66731" w:rsidP="00C66731">
      <w:pPr>
        <w:spacing w:line="360" w:lineRule="auto"/>
        <w:rPr>
          <w:del w:id="368" w:author="Ouyang, David, M.D." w:date="2023-09-04T08:41:00Z"/>
          <w:rFonts w:ascii="Times New Roman" w:hAnsi="Times New Roman" w:cs="Times New Roman"/>
          <w:u w:val="single"/>
          <w:lang w:val="en-US"/>
        </w:rPr>
      </w:pPr>
    </w:p>
    <w:p w14:paraId="488B86D5" w14:textId="5257AF84" w:rsidR="00C66731" w:rsidDel="00D312D8" w:rsidRDefault="00C66731" w:rsidP="00C66731">
      <w:pPr>
        <w:spacing w:line="360" w:lineRule="auto"/>
        <w:rPr>
          <w:del w:id="369" w:author="Ouyang, David, M.D." w:date="2023-09-04T08:41:00Z"/>
          <w:rFonts w:ascii="Times New Roman" w:hAnsi="Times New Roman" w:cs="Times New Roman"/>
          <w:u w:val="single"/>
          <w:lang w:val="en-US"/>
        </w:rPr>
      </w:pPr>
    </w:p>
    <w:p w14:paraId="2BC07B50" w14:textId="08F53F96" w:rsidR="00C66731" w:rsidDel="00D312D8" w:rsidRDefault="00C66731" w:rsidP="00C66731">
      <w:pPr>
        <w:spacing w:line="360" w:lineRule="auto"/>
        <w:rPr>
          <w:del w:id="370" w:author="Ouyang, David, M.D." w:date="2023-09-04T08:41:00Z"/>
          <w:rFonts w:ascii="Times New Roman" w:hAnsi="Times New Roman" w:cs="Times New Roman"/>
          <w:u w:val="single"/>
          <w:lang w:val="en-US"/>
        </w:rPr>
      </w:pPr>
    </w:p>
    <w:p w14:paraId="12476F0D" w14:textId="43950ECC" w:rsidR="00C66731" w:rsidDel="00D312D8" w:rsidRDefault="00C66731" w:rsidP="00C66731">
      <w:pPr>
        <w:spacing w:line="360" w:lineRule="auto"/>
        <w:rPr>
          <w:del w:id="371" w:author="Ouyang, David, M.D." w:date="2023-09-04T08:41:00Z"/>
          <w:rFonts w:ascii="Times New Roman" w:hAnsi="Times New Roman" w:cs="Times New Roman"/>
          <w:u w:val="single"/>
          <w:lang w:val="en-US"/>
        </w:rPr>
      </w:pPr>
    </w:p>
    <w:p w14:paraId="597C0808" w14:textId="48656F84" w:rsidR="00C66731" w:rsidDel="00D312D8" w:rsidRDefault="00C66731" w:rsidP="00C66731">
      <w:pPr>
        <w:spacing w:line="360" w:lineRule="auto"/>
        <w:rPr>
          <w:del w:id="372" w:author="Ouyang, David, M.D." w:date="2023-09-04T08:41:00Z"/>
          <w:rFonts w:ascii="Times New Roman" w:hAnsi="Times New Roman" w:cs="Times New Roman"/>
          <w:u w:val="single"/>
          <w:lang w:val="en-US"/>
        </w:rPr>
      </w:pPr>
    </w:p>
    <w:p w14:paraId="064D1199" w14:textId="7673F8C3" w:rsidR="00C66731" w:rsidDel="00D312D8" w:rsidRDefault="00C66731" w:rsidP="00C66731">
      <w:pPr>
        <w:spacing w:line="360" w:lineRule="auto"/>
        <w:rPr>
          <w:del w:id="373" w:author="Ouyang, David, M.D." w:date="2023-09-04T08:41:00Z"/>
          <w:rFonts w:ascii="Times New Roman" w:hAnsi="Times New Roman" w:cs="Times New Roman"/>
          <w:u w:val="single"/>
          <w:lang w:val="en-US"/>
        </w:rPr>
      </w:pPr>
    </w:p>
    <w:p w14:paraId="55A8C344" w14:textId="5A1B3A90" w:rsidR="00C66731" w:rsidDel="00D312D8" w:rsidRDefault="00C66731" w:rsidP="00C66731">
      <w:pPr>
        <w:spacing w:line="360" w:lineRule="auto"/>
        <w:rPr>
          <w:del w:id="374" w:author="Ouyang, David, M.D." w:date="2023-09-04T08:41:00Z"/>
          <w:rFonts w:ascii="Times New Roman" w:hAnsi="Times New Roman" w:cs="Times New Roman"/>
          <w:u w:val="single"/>
          <w:lang w:val="en-US"/>
        </w:rPr>
      </w:pPr>
    </w:p>
    <w:p w14:paraId="4657F9BE" w14:textId="61A28B8A" w:rsidR="00C66731" w:rsidDel="00D312D8" w:rsidRDefault="00C66731" w:rsidP="00C66731">
      <w:pPr>
        <w:spacing w:line="360" w:lineRule="auto"/>
        <w:rPr>
          <w:del w:id="375" w:author="Ouyang, David, M.D." w:date="2023-09-04T08:41:00Z"/>
          <w:rFonts w:ascii="Times New Roman" w:hAnsi="Times New Roman" w:cs="Times New Roman"/>
          <w:u w:val="single"/>
          <w:lang w:val="en-US"/>
        </w:rPr>
      </w:pPr>
    </w:p>
    <w:p w14:paraId="3814D966" w14:textId="1BECD32F" w:rsidR="00C66731" w:rsidRPr="002A6AD1" w:rsidDel="00D312D8" w:rsidRDefault="00C66731" w:rsidP="00C66731">
      <w:pPr>
        <w:spacing w:line="360" w:lineRule="auto"/>
        <w:rPr>
          <w:del w:id="376" w:author="Ouyang, David, M.D." w:date="2023-09-04T08:41:00Z"/>
          <w:rFonts w:ascii="Times New Roman" w:hAnsi="Times New Roman" w:cs="Times New Roman"/>
          <w:u w:val="single"/>
          <w:lang w:val="en-US"/>
        </w:rPr>
      </w:pPr>
      <w:del w:id="377" w:author="Ouyang, David, M.D." w:date="2023-09-04T08:41:00Z">
        <w:r w:rsidRPr="002A6AD1" w:rsidDel="00D312D8">
          <w:rPr>
            <w:rFonts w:ascii="Times New Roman" w:hAnsi="Times New Roman" w:cs="Times New Roman"/>
            <w:u w:val="single"/>
            <w:lang w:val="en-US"/>
          </w:rPr>
          <w:delText>Topic Analysis and Associated Racial Disparity</w:delText>
        </w:r>
      </w:del>
    </w:p>
    <w:p w14:paraId="12E4DCB3" w14:textId="1522F6E4" w:rsidR="00C66731" w:rsidRPr="002A6AD1" w:rsidDel="00D312D8" w:rsidRDefault="00C66731" w:rsidP="00C66731">
      <w:pPr>
        <w:ind w:firstLine="360"/>
        <w:rPr>
          <w:del w:id="378" w:author="Ouyang, David, M.D." w:date="2023-09-04T08:41:00Z"/>
          <w:rFonts w:ascii="Times New Roman" w:hAnsi="Times New Roman" w:cs="Times New Roman"/>
          <w:i/>
          <w:iCs/>
          <w:lang w:val="en-US"/>
        </w:rPr>
      </w:pPr>
      <w:del w:id="379" w:author="Ouyang, David, M.D." w:date="2023-09-04T08:41:00Z">
        <w:r w:rsidRPr="002A6AD1" w:rsidDel="00D312D8">
          <w:rPr>
            <w:rFonts w:ascii="Times New Roman" w:hAnsi="Times New Roman" w:cs="Times New Roman"/>
            <w:i/>
            <w:iCs/>
            <w:lang w:val="en-US"/>
          </w:rPr>
          <w:delText>Hedge</w:delText>
        </w:r>
      </w:del>
    </w:p>
    <w:p w14:paraId="70F36CCE" w14:textId="2F15B639" w:rsidR="00C66731" w:rsidRPr="002A6AD1" w:rsidDel="00D312D8" w:rsidRDefault="00C66731" w:rsidP="00C66731">
      <w:pPr>
        <w:pStyle w:val="ListParagraph"/>
        <w:numPr>
          <w:ilvl w:val="0"/>
          <w:numId w:val="1"/>
        </w:numPr>
        <w:spacing w:line="360" w:lineRule="auto"/>
        <w:rPr>
          <w:del w:id="380" w:author="Ouyang, David, M.D." w:date="2023-09-04T08:41:00Z"/>
          <w:rFonts w:ascii="Times New Roman" w:hAnsi="Times New Roman" w:cs="Times New Roman"/>
          <w:lang w:val="en-US"/>
        </w:rPr>
      </w:pPr>
      <w:del w:id="381" w:author="Ouyang, David, M.D." w:date="2023-09-04T08:41:00Z">
        <w:r w:rsidRPr="002A6AD1" w:rsidDel="00D312D8">
          <w:rPr>
            <w:rFonts w:ascii="Times New Roman" w:hAnsi="Times New Roman" w:cs="Times New Roman"/>
            <w:i/>
            <w:iCs/>
            <w:lang w:val="en-US"/>
          </w:rPr>
          <w:delText>Heart disease</w:delText>
        </w:r>
        <w:r w:rsidRPr="002A6AD1" w:rsidDel="00D312D8">
          <w:rPr>
            <w:rFonts w:ascii="Times New Roman" w:hAnsi="Times New Roman" w:cs="Times New Roman"/>
            <w:lang w:val="en-US"/>
          </w:rPr>
          <w:delText xml:space="preserve"> in non-Hispanic White Americans </w:delText>
        </w:r>
      </w:del>
    </w:p>
    <w:p w14:paraId="45A21A5D" w14:textId="543101DB" w:rsidR="00C66731" w:rsidRPr="002A6AD1" w:rsidDel="00D312D8" w:rsidRDefault="00C66731" w:rsidP="00C66731">
      <w:pPr>
        <w:pStyle w:val="ListParagraph"/>
        <w:numPr>
          <w:ilvl w:val="0"/>
          <w:numId w:val="1"/>
        </w:numPr>
        <w:spacing w:line="360" w:lineRule="auto"/>
        <w:rPr>
          <w:del w:id="382" w:author="Ouyang, David, M.D." w:date="2023-09-04T08:41:00Z"/>
          <w:rFonts w:ascii="Times New Roman" w:hAnsi="Times New Roman" w:cs="Times New Roman"/>
          <w:lang w:val="en-US"/>
        </w:rPr>
      </w:pPr>
      <w:del w:id="383" w:author="Ouyang, David, M.D." w:date="2023-09-04T08:41:00Z">
        <w:r w:rsidRPr="002A6AD1" w:rsidDel="00D312D8">
          <w:rPr>
            <w:rFonts w:ascii="Times New Roman" w:hAnsi="Times New Roman" w:cs="Times New Roman"/>
            <w:i/>
            <w:iCs/>
            <w:lang w:val="en-US"/>
          </w:rPr>
          <w:delText>Myocardial infarction</w:delText>
        </w:r>
        <w:r w:rsidRPr="002A6AD1" w:rsidDel="00D312D8">
          <w:rPr>
            <w:rFonts w:ascii="Times New Roman" w:hAnsi="Times New Roman" w:cs="Times New Roman"/>
            <w:lang w:val="en-US"/>
          </w:rPr>
          <w:delText xml:space="preserve"> among non-Hispanic White and </w:delText>
        </w:r>
        <w:r w:rsidRPr="002A6AD1" w:rsidDel="00D312D8">
          <w:rPr>
            <w:rFonts w:ascii="Times New Roman" w:hAnsi="Times New Roman" w:cs="Times New Roman"/>
            <w:b/>
            <w:bCs/>
            <w:lang w:val="en-US"/>
          </w:rPr>
          <w:delText>Asian</w:delText>
        </w:r>
        <w:r w:rsidRPr="002A6AD1" w:rsidDel="00D312D8">
          <w:rPr>
            <w:rFonts w:ascii="Times New Roman" w:hAnsi="Times New Roman" w:cs="Times New Roman"/>
            <w:lang w:val="en-US"/>
          </w:rPr>
          <w:delText xml:space="preserve"> Americans</w:delText>
        </w:r>
      </w:del>
    </w:p>
    <w:p w14:paraId="76DA4177" w14:textId="2DA0EA65" w:rsidR="00C66731" w:rsidRPr="002A6AD1" w:rsidDel="00D312D8" w:rsidRDefault="00C66731" w:rsidP="00C66731">
      <w:pPr>
        <w:pStyle w:val="ListParagraph"/>
        <w:numPr>
          <w:ilvl w:val="0"/>
          <w:numId w:val="1"/>
        </w:numPr>
        <w:spacing w:line="360" w:lineRule="auto"/>
        <w:rPr>
          <w:del w:id="384" w:author="Ouyang, David, M.D." w:date="2023-09-04T08:41:00Z"/>
          <w:rFonts w:ascii="Times New Roman" w:hAnsi="Times New Roman" w:cs="Times New Roman"/>
          <w:lang w:val="en-US"/>
        </w:rPr>
      </w:pPr>
      <w:del w:id="385" w:author="Ouyang, David, M.D." w:date="2023-09-04T08:41:00Z">
        <w:r w:rsidRPr="002A6AD1" w:rsidDel="00D312D8">
          <w:rPr>
            <w:rFonts w:ascii="Times New Roman" w:hAnsi="Times New Roman" w:cs="Times New Roman"/>
            <w:i/>
            <w:iCs/>
            <w:lang w:val="en-US"/>
          </w:rPr>
          <w:delText>Heart failure</w:delText>
        </w:r>
        <w:r w:rsidRPr="002A6AD1" w:rsidDel="00D312D8">
          <w:rPr>
            <w:rFonts w:ascii="Times New Roman" w:hAnsi="Times New Roman" w:cs="Times New Roman"/>
            <w:lang w:val="en-US"/>
          </w:rPr>
          <w:delText xml:space="preserve"> among non-Hispanic White and </w:delText>
        </w:r>
        <w:r w:rsidRPr="002A6AD1" w:rsidDel="00D312D8">
          <w:rPr>
            <w:rFonts w:ascii="Times New Roman" w:hAnsi="Times New Roman" w:cs="Times New Roman"/>
            <w:b/>
            <w:bCs/>
            <w:lang w:val="en-US"/>
          </w:rPr>
          <w:delText>Pacific Islander</w:delText>
        </w:r>
        <w:r w:rsidRPr="002A6AD1" w:rsidDel="00D312D8">
          <w:rPr>
            <w:rFonts w:ascii="Times New Roman" w:hAnsi="Times New Roman" w:cs="Times New Roman"/>
            <w:lang w:val="en-US"/>
          </w:rPr>
          <w:delText xml:space="preserve"> American </w:delText>
        </w:r>
        <w:r w:rsidRPr="002A6AD1" w:rsidDel="00D312D8">
          <w:rPr>
            <w:rFonts w:ascii="Times New Roman" w:hAnsi="Times New Roman" w:cs="Times New Roman"/>
            <w:b/>
            <w:bCs/>
            <w:lang w:val="en-US"/>
          </w:rPr>
          <w:delText>woman</w:delText>
        </w:r>
      </w:del>
    </w:p>
    <w:p w14:paraId="2E0E70B6" w14:textId="0A15EB66" w:rsidR="00C66731" w:rsidRPr="002A6AD1" w:rsidDel="00D312D8" w:rsidRDefault="00C66731" w:rsidP="00C66731">
      <w:pPr>
        <w:pStyle w:val="ListParagraph"/>
        <w:numPr>
          <w:ilvl w:val="0"/>
          <w:numId w:val="1"/>
        </w:numPr>
        <w:spacing w:line="360" w:lineRule="auto"/>
        <w:rPr>
          <w:del w:id="386" w:author="Ouyang, David, M.D." w:date="2023-09-04T08:41:00Z"/>
          <w:rFonts w:ascii="Times New Roman" w:hAnsi="Times New Roman" w:cs="Times New Roman"/>
          <w:lang w:val="en-US"/>
        </w:rPr>
      </w:pPr>
      <w:del w:id="387" w:author="Ouyang, David, M.D." w:date="2023-09-04T08:41:00Z">
        <w:r w:rsidRPr="002A6AD1" w:rsidDel="00D312D8">
          <w:rPr>
            <w:rFonts w:ascii="Times New Roman" w:hAnsi="Times New Roman" w:cs="Times New Roman"/>
            <w:lang w:val="en-US"/>
          </w:rPr>
          <w:delText xml:space="preserve">High functional impairment from </w:delText>
        </w:r>
        <w:r w:rsidRPr="002A6AD1" w:rsidDel="00D312D8">
          <w:rPr>
            <w:rFonts w:ascii="Times New Roman" w:hAnsi="Times New Roman" w:cs="Times New Roman"/>
            <w:i/>
            <w:iCs/>
            <w:lang w:val="en-US"/>
          </w:rPr>
          <w:delText>acute coronary syndrome</w:delText>
        </w:r>
        <w:r w:rsidRPr="002A6AD1" w:rsidDel="00D312D8">
          <w:rPr>
            <w:rFonts w:ascii="Times New Roman" w:hAnsi="Times New Roman" w:cs="Times New Roman"/>
            <w:lang w:val="en-US"/>
          </w:rPr>
          <w:delText xml:space="preserve"> among </w:delText>
        </w:r>
        <w:r w:rsidRPr="002A6AD1" w:rsidDel="00D312D8">
          <w:rPr>
            <w:rFonts w:ascii="Times New Roman" w:hAnsi="Times New Roman" w:cs="Times New Roman"/>
            <w:b/>
            <w:bCs/>
            <w:lang w:val="en-US"/>
          </w:rPr>
          <w:delText>Asian</w:delText>
        </w:r>
        <w:r w:rsidRPr="002A6AD1" w:rsidDel="00D312D8">
          <w:rPr>
            <w:rFonts w:ascii="Times New Roman" w:hAnsi="Times New Roman" w:cs="Times New Roman"/>
            <w:lang w:val="en-US"/>
          </w:rPr>
          <w:delText xml:space="preserve"> and </w:delText>
        </w:r>
        <w:r w:rsidRPr="002A6AD1" w:rsidDel="00D312D8">
          <w:rPr>
            <w:rFonts w:ascii="Times New Roman" w:hAnsi="Times New Roman" w:cs="Times New Roman"/>
            <w:b/>
            <w:bCs/>
            <w:lang w:val="en-US"/>
          </w:rPr>
          <w:delText>non-White Hispanic</w:delText>
        </w:r>
        <w:r w:rsidRPr="002A6AD1" w:rsidDel="00D312D8">
          <w:rPr>
            <w:rFonts w:ascii="Times New Roman" w:hAnsi="Times New Roman" w:cs="Times New Roman"/>
            <w:lang w:val="en-US"/>
          </w:rPr>
          <w:delText xml:space="preserve"> Americans </w:delText>
        </w:r>
      </w:del>
    </w:p>
    <w:p w14:paraId="7B06C0F8" w14:textId="42FE003D" w:rsidR="00C66731" w:rsidRPr="002A6AD1" w:rsidDel="00D312D8" w:rsidRDefault="00C66731" w:rsidP="00C66731">
      <w:pPr>
        <w:pStyle w:val="ListParagraph"/>
        <w:numPr>
          <w:ilvl w:val="0"/>
          <w:numId w:val="1"/>
        </w:numPr>
        <w:spacing w:line="360" w:lineRule="auto"/>
        <w:rPr>
          <w:del w:id="388" w:author="Ouyang, David, M.D." w:date="2023-09-04T08:41:00Z"/>
          <w:rFonts w:ascii="Times New Roman" w:hAnsi="Times New Roman" w:cs="Times New Roman"/>
          <w:lang w:val="en-US"/>
        </w:rPr>
      </w:pPr>
      <w:del w:id="389" w:author="Ouyang, David, M.D." w:date="2023-09-04T08:41:00Z">
        <w:r w:rsidRPr="002A6AD1" w:rsidDel="00D312D8">
          <w:rPr>
            <w:rFonts w:ascii="Times New Roman" w:hAnsi="Times New Roman" w:cs="Times New Roman"/>
            <w:lang w:val="en-US"/>
          </w:rPr>
          <w:delText>Death rate from a</w:delText>
        </w:r>
        <w:r w:rsidRPr="002A6AD1" w:rsidDel="00D312D8">
          <w:rPr>
            <w:rFonts w:ascii="Times New Roman" w:hAnsi="Times New Roman" w:cs="Times New Roman"/>
            <w:i/>
            <w:iCs/>
            <w:lang w:val="en-US"/>
          </w:rPr>
          <w:delText xml:space="preserve">cute coronary syndrome </w:delText>
        </w:r>
        <w:r w:rsidRPr="002A6AD1" w:rsidDel="00D312D8">
          <w:rPr>
            <w:rFonts w:ascii="Times New Roman" w:hAnsi="Times New Roman" w:cs="Times New Roman"/>
            <w:lang w:val="en-US"/>
          </w:rPr>
          <w:delText xml:space="preserve">among </w:delText>
        </w:r>
        <w:r w:rsidRPr="002A6AD1" w:rsidDel="00D312D8">
          <w:rPr>
            <w:rFonts w:ascii="Times New Roman" w:hAnsi="Times New Roman" w:cs="Times New Roman"/>
            <w:b/>
            <w:bCs/>
            <w:lang w:val="en-US"/>
          </w:rPr>
          <w:delText>Asian</w:delText>
        </w:r>
        <w:r w:rsidRPr="002A6AD1" w:rsidDel="00D312D8">
          <w:rPr>
            <w:rFonts w:ascii="Times New Roman" w:hAnsi="Times New Roman" w:cs="Times New Roman"/>
            <w:lang w:val="en-US"/>
          </w:rPr>
          <w:delText xml:space="preserve"> Americans</w:delText>
        </w:r>
      </w:del>
    </w:p>
    <w:p w14:paraId="4D25D58A" w14:textId="4C673206" w:rsidR="00C66731" w:rsidRPr="002A6AD1" w:rsidDel="00D312D8" w:rsidRDefault="00C66731" w:rsidP="00C66731">
      <w:pPr>
        <w:pStyle w:val="ListParagraph"/>
        <w:numPr>
          <w:ilvl w:val="0"/>
          <w:numId w:val="1"/>
        </w:numPr>
        <w:spacing w:line="360" w:lineRule="auto"/>
        <w:rPr>
          <w:del w:id="390" w:author="Ouyang, David, M.D." w:date="2023-09-04T08:41:00Z"/>
          <w:rFonts w:ascii="Times New Roman" w:hAnsi="Times New Roman" w:cs="Times New Roman"/>
          <w:lang w:val="en-US"/>
        </w:rPr>
      </w:pPr>
      <w:del w:id="391" w:author="Ouyang, David, M.D." w:date="2023-09-04T08:41:00Z">
        <w:r w:rsidRPr="002A6AD1" w:rsidDel="00D312D8">
          <w:rPr>
            <w:rFonts w:ascii="Times New Roman" w:hAnsi="Times New Roman" w:cs="Times New Roman"/>
            <w:lang w:val="en-US"/>
          </w:rPr>
          <w:delText xml:space="preserve">Inherent </w:delText>
        </w:r>
        <w:r w:rsidRPr="002A6AD1" w:rsidDel="00D312D8">
          <w:rPr>
            <w:rFonts w:ascii="Times New Roman" w:hAnsi="Times New Roman" w:cs="Times New Roman"/>
            <w:i/>
            <w:iCs/>
            <w:lang w:val="en-US"/>
          </w:rPr>
          <w:delText>lipoprotein elevation</w:delText>
        </w:r>
        <w:r w:rsidRPr="002A6AD1" w:rsidDel="00D312D8">
          <w:rPr>
            <w:rFonts w:ascii="Times New Roman" w:hAnsi="Times New Roman" w:cs="Times New Roman"/>
            <w:lang w:val="en-US"/>
          </w:rPr>
          <w:delText xml:space="preserve"> among non-Hispanic White and </w:delText>
        </w:r>
        <w:r w:rsidRPr="002A6AD1" w:rsidDel="00D312D8">
          <w:rPr>
            <w:rFonts w:ascii="Times New Roman" w:hAnsi="Times New Roman" w:cs="Times New Roman"/>
            <w:b/>
            <w:bCs/>
            <w:lang w:val="en-US"/>
          </w:rPr>
          <w:delText>African</w:delText>
        </w:r>
        <w:r w:rsidRPr="002A6AD1" w:rsidDel="00D312D8">
          <w:rPr>
            <w:rFonts w:ascii="Times New Roman" w:hAnsi="Times New Roman" w:cs="Times New Roman"/>
            <w:lang w:val="en-US"/>
          </w:rPr>
          <w:delText xml:space="preserve"> Americans</w:delText>
        </w:r>
      </w:del>
    </w:p>
    <w:p w14:paraId="3F7DFB1B" w14:textId="57205192" w:rsidR="00C66731" w:rsidRPr="002A6AD1" w:rsidDel="00D312D8" w:rsidRDefault="00C66731" w:rsidP="00C66731">
      <w:pPr>
        <w:pStyle w:val="ListParagraph"/>
        <w:numPr>
          <w:ilvl w:val="0"/>
          <w:numId w:val="1"/>
        </w:numPr>
        <w:spacing w:line="360" w:lineRule="auto"/>
        <w:rPr>
          <w:del w:id="392" w:author="Ouyang, David, M.D." w:date="2023-09-04T08:41:00Z"/>
          <w:rFonts w:ascii="Times New Roman" w:hAnsi="Times New Roman" w:cs="Times New Roman"/>
          <w:lang w:val="en-US"/>
        </w:rPr>
      </w:pPr>
      <w:del w:id="393" w:author="Ouyang, David, M.D." w:date="2023-09-04T08:41:00Z">
        <w:r w:rsidRPr="002A6AD1" w:rsidDel="00D312D8">
          <w:rPr>
            <w:rFonts w:ascii="Times New Roman" w:hAnsi="Times New Roman" w:cs="Times New Roman"/>
            <w:i/>
            <w:iCs/>
            <w:lang w:val="en-US"/>
          </w:rPr>
          <w:delText>Metabolic syndrome</w:delText>
        </w:r>
        <w:r w:rsidRPr="002A6AD1" w:rsidDel="00D312D8">
          <w:rPr>
            <w:rFonts w:ascii="Times New Roman" w:hAnsi="Times New Roman" w:cs="Times New Roman"/>
            <w:lang w:val="en-US"/>
          </w:rPr>
          <w:delText xml:space="preserve"> development among </w:delText>
        </w:r>
        <w:r w:rsidRPr="002A6AD1" w:rsidDel="00D312D8">
          <w:rPr>
            <w:rFonts w:ascii="Times New Roman" w:hAnsi="Times New Roman" w:cs="Times New Roman"/>
            <w:b/>
            <w:bCs/>
            <w:lang w:val="en-US"/>
          </w:rPr>
          <w:delText>Cuban</w:delText>
        </w:r>
        <w:r w:rsidRPr="002A6AD1" w:rsidDel="00D312D8">
          <w:rPr>
            <w:rFonts w:ascii="Times New Roman" w:hAnsi="Times New Roman" w:cs="Times New Roman"/>
            <w:lang w:val="en-US"/>
          </w:rPr>
          <w:delText xml:space="preserve"> Americans</w:delText>
        </w:r>
      </w:del>
    </w:p>
    <w:p w14:paraId="5F170AD5" w14:textId="47EB808F" w:rsidR="00C66731" w:rsidRPr="002A6AD1" w:rsidDel="00D312D8" w:rsidRDefault="00C66731" w:rsidP="00C66731">
      <w:pPr>
        <w:pStyle w:val="ListParagraph"/>
        <w:numPr>
          <w:ilvl w:val="0"/>
          <w:numId w:val="1"/>
        </w:numPr>
        <w:spacing w:line="360" w:lineRule="auto"/>
        <w:rPr>
          <w:del w:id="394" w:author="Ouyang, David, M.D." w:date="2023-09-04T08:41:00Z"/>
          <w:rFonts w:ascii="Times New Roman" w:hAnsi="Times New Roman" w:cs="Times New Roman"/>
          <w:b/>
          <w:bCs/>
          <w:lang w:val="en-US"/>
        </w:rPr>
      </w:pPr>
      <w:del w:id="395" w:author="Ouyang, David, M.D." w:date="2023-09-04T08:41:00Z">
        <w:r w:rsidRPr="002A6AD1" w:rsidDel="00D312D8">
          <w:rPr>
            <w:rFonts w:ascii="Times New Roman" w:hAnsi="Times New Roman" w:cs="Times New Roman"/>
            <w:lang w:val="en-US"/>
          </w:rPr>
          <w:delText xml:space="preserve">Inherent </w:delText>
        </w:r>
        <w:r w:rsidRPr="002A6AD1" w:rsidDel="00D312D8">
          <w:rPr>
            <w:rFonts w:ascii="Times New Roman" w:hAnsi="Times New Roman" w:cs="Times New Roman"/>
            <w:i/>
            <w:iCs/>
            <w:lang w:val="en-US"/>
          </w:rPr>
          <w:delText>triglyceride elevation</w:delText>
        </w:r>
        <w:r w:rsidRPr="002A6AD1" w:rsidDel="00D312D8">
          <w:rPr>
            <w:rFonts w:ascii="Times New Roman" w:hAnsi="Times New Roman" w:cs="Times New Roman"/>
            <w:lang w:val="en-US"/>
          </w:rPr>
          <w:delText xml:space="preserve"> among </w:delText>
        </w:r>
        <w:r w:rsidRPr="002A6AD1" w:rsidDel="00D312D8">
          <w:rPr>
            <w:rFonts w:ascii="Times New Roman" w:hAnsi="Times New Roman" w:cs="Times New Roman"/>
            <w:b/>
            <w:bCs/>
            <w:lang w:val="en-US"/>
          </w:rPr>
          <w:delText>non-White Hispanic and African Americans</w:delText>
        </w:r>
      </w:del>
    </w:p>
    <w:p w14:paraId="120766EC" w14:textId="101F53A2" w:rsidR="00C66731" w:rsidRPr="002A6AD1" w:rsidDel="00D312D8" w:rsidRDefault="00C66731" w:rsidP="00C66731">
      <w:pPr>
        <w:pStyle w:val="ListParagraph"/>
        <w:numPr>
          <w:ilvl w:val="0"/>
          <w:numId w:val="1"/>
        </w:numPr>
        <w:spacing w:line="360" w:lineRule="auto"/>
        <w:rPr>
          <w:del w:id="396" w:author="Ouyang, David, M.D." w:date="2023-09-04T08:41:00Z"/>
          <w:rFonts w:ascii="Times New Roman" w:hAnsi="Times New Roman" w:cs="Times New Roman"/>
          <w:lang w:val="en-US"/>
        </w:rPr>
      </w:pPr>
      <w:del w:id="397" w:author="Ouyang, David, M.D." w:date="2023-09-04T08:41:00Z">
        <w:r w:rsidRPr="002A6AD1" w:rsidDel="00D312D8">
          <w:rPr>
            <w:rFonts w:ascii="Times New Roman" w:hAnsi="Times New Roman" w:cs="Times New Roman"/>
            <w:lang w:val="en-US"/>
          </w:rPr>
          <w:delText xml:space="preserve">Likelihood of a higher </w:delText>
        </w:r>
        <w:r w:rsidRPr="002A6AD1" w:rsidDel="00D312D8">
          <w:rPr>
            <w:rFonts w:ascii="Times New Roman" w:hAnsi="Times New Roman" w:cs="Times New Roman"/>
            <w:i/>
            <w:iCs/>
            <w:lang w:val="en-US"/>
          </w:rPr>
          <w:delText>body mass index (BMI)</w:delText>
        </w:r>
        <w:r w:rsidRPr="002A6AD1" w:rsidDel="00D312D8">
          <w:rPr>
            <w:rFonts w:ascii="Times New Roman" w:hAnsi="Times New Roman" w:cs="Times New Roman"/>
            <w:lang w:val="en-US"/>
          </w:rPr>
          <w:delText xml:space="preserve"> among </w:delText>
        </w:r>
        <w:r w:rsidRPr="002A6AD1" w:rsidDel="00D312D8">
          <w:rPr>
            <w:rFonts w:ascii="Times New Roman" w:hAnsi="Times New Roman" w:cs="Times New Roman"/>
            <w:b/>
            <w:bCs/>
            <w:lang w:val="en-US"/>
          </w:rPr>
          <w:delText>Cuban and Puerto Rican Americans</w:delText>
        </w:r>
      </w:del>
    </w:p>
    <w:p w14:paraId="41042188" w14:textId="5080444F" w:rsidR="00C66731" w:rsidRPr="002A6AD1" w:rsidDel="00D312D8" w:rsidRDefault="00C66731" w:rsidP="00C66731">
      <w:pPr>
        <w:pStyle w:val="ListParagraph"/>
        <w:numPr>
          <w:ilvl w:val="0"/>
          <w:numId w:val="1"/>
        </w:numPr>
        <w:spacing w:line="360" w:lineRule="auto"/>
        <w:rPr>
          <w:del w:id="398" w:author="Ouyang, David, M.D." w:date="2023-09-04T08:41:00Z"/>
          <w:rFonts w:ascii="Times New Roman" w:hAnsi="Times New Roman" w:cs="Times New Roman"/>
          <w:b/>
          <w:bCs/>
          <w:lang w:val="en-US"/>
        </w:rPr>
      </w:pPr>
      <w:del w:id="399" w:author="Ouyang, David, M.D." w:date="2023-09-04T08:41:00Z">
        <w:r w:rsidRPr="002A6AD1" w:rsidDel="00D312D8">
          <w:rPr>
            <w:rFonts w:ascii="Times New Roman" w:hAnsi="Times New Roman" w:cs="Times New Roman"/>
            <w:lang w:val="en-US"/>
          </w:rPr>
          <w:delText xml:space="preserve">Development of </w:delText>
        </w:r>
        <w:r w:rsidRPr="002A6AD1" w:rsidDel="00D312D8">
          <w:rPr>
            <w:rFonts w:ascii="Times New Roman" w:hAnsi="Times New Roman" w:cs="Times New Roman"/>
            <w:i/>
            <w:iCs/>
            <w:lang w:val="en-US"/>
          </w:rPr>
          <w:delText>postpartum cardiomyopathy</w:delText>
        </w:r>
        <w:r w:rsidRPr="002A6AD1" w:rsidDel="00D312D8">
          <w:rPr>
            <w:rFonts w:ascii="Times New Roman" w:hAnsi="Times New Roman" w:cs="Times New Roman"/>
            <w:lang w:val="en-US"/>
          </w:rPr>
          <w:delText xml:space="preserve"> among </w:delText>
        </w:r>
        <w:r w:rsidRPr="002A6AD1" w:rsidDel="00D312D8">
          <w:rPr>
            <w:rFonts w:ascii="Times New Roman" w:hAnsi="Times New Roman" w:cs="Times New Roman"/>
            <w:b/>
            <w:bCs/>
            <w:lang w:val="en-US"/>
          </w:rPr>
          <w:delText>non-White Hispanic Americans</w:delText>
        </w:r>
      </w:del>
    </w:p>
    <w:p w14:paraId="56874847" w14:textId="63C9656F" w:rsidR="00C66731" w:rsidRPr="002A6AD1" w:rsidDel="00D312D8" w:rsidRDefault="00C66731" w:rsidP="00C66731">
      <w:pPr>
        <w:rPr>
          <w:del w:id="400" w:author="Ouyang, David, M.D." w:date="2023-09-04T08:41:00Z"/>
          <w:rFonts w:ascii="Times New Roman" w:hAnsi="Times New Roman" w:cs="Times New Roman"/>
          <w:b/>
          <w:bCs/>
          <w:lang w:val="en-US"/>
        </w:rPr>
      </w:pPr>
    </w:p>
    <w:p w14:paraId="1EECBEE3" w14:textId="3E7155EA" w:rsidR="00C66731" w:rsidRPr="002A6AD1" w:rsidDel="00D312D8" w:rsidRDefault="00C66731" w:rsidP="00C66731">
      <w:pPr>
        <w:rPr>
          <w:del w:id="401" w:author="Ouyang, David, M.D." w:date="2023-09-04T08:41:00Z"/>
          <w:rFonts w:ascii="Times New Roman" w:hAnsi="Times New Roman" w:cs="Times New Roman"/>
          <w:lang w:val="en-US"/>
        </w:rPr>
      </w:pPr>
      <w:del w:id="402" w:author="Ouyang, David, M.D." w:date="2023-09-04T08:41:00Z">
        <w:r w:rsidRPr="002A6AD1" w:rsidDel="00D312D8">
          <w:rPr>
            <w:rFonts w:ascii="Times New Roman" w:hAnsi="Times New Roman" w:cs="Times New Roman"/>
            <w:lang w:val="en-US"/>
          </w:rPr>
          <w:delText>% of hedge responses involving disparities affecting a minority, or vulnerable group = 79% (22/28)</w:delText>
        </w:r>
      </w:del>
    </w:p>
    <w:p w14:paraId="7B63BDF0" w14:textId="1CF9C4BB" w:rsidR="00C66731" w:rsidRPr="002A6AD1" w:rsidDel="00D312D8" w:rsidRDefault="00C66731" w:rsidP="00C66731">
      <w:pPr>
        <w:spacing w:line="360" w:lineRule="auto"/>
        <w:rPr>
          <w:del w:id="403" w:author="Ouyang, David, M.D." w:date="2023-09-04T08:41:00Z"/>
          <w:rFonts w:ascii="Times New Roman" w:hAnsi="Times New Roman" w:cs="Times New Roman"/>
          <w:lang w:val="en-US"/>
        </w:rPr>
      </w:pPr>
    </w:p>
    <w:p w14:paraId="3C7A9839" w14:textId="693A83A3" w:rsidR="00C66731" w:rsidRPr="002A6AD1" w:rsidDel="00D312D8" w:rsidRDefault="00C66731" w:rsidP="00C66731">
      <w:pPr>
        <w:ind w:firstLine="360"/>
        <w:rPr>
          <w:del w:id="404" w:author="Ouyang, David, M.D." w:date="2023-09-04T08:41:00Z"/>
          <w:rFonts w:ascii="Times New Roman" w:hAnsi="Times New Roman" w:cs="Times New Roman"/>
          <w:i/>
          <w:iCs/>
          <w:lang w:val="en-US"/>
        </w:rPr>
      </w:pPr>
      <w:del w:id="405" w:author="Ouyang, David, M.D." w:date="2023-09-04T08:41:00Z">
        <w:r w:rsidRPr="002A6AD1" w:rsidDel="00D312D8">
          <w:rPr>
            <w:rFonts w:ascii="Times New Roman" w:hAnsi="Times New Roman" w:cs="Times New Roman"/>
            <w:i/>
            <w:iCs/>
            <w:lang w:val="en-US"/>
          </w:rPr>
          <w:delText>No</w:delText>
        </w:r>
      </w:del>
    </w:p>
    <w:p w14:paraId="462E9C19" w14:textId="1CE1F1C4" w:rsidR="00C66731" w:rsidRPr="002A6AD1" w:rsidDel="00D312D8" w:rsidRDefault="00C66731" w:rsidP="00C66731">
      <w:pPr>
        <w:pStyle w:val="ListParagraph"/>
        <w:numPr>
          <w:ilvl w:val="0"/>
          <w:numId w:val="1"/>
        </w:numPr>
        <w:spacing w:line="360" w:lineRule="auto"/>
        <w:rPr>
          <w:del w:id="406" w:author="Ouyang, David, M.D." w:date="2023-09-04T08:41:00Z"/>
          <w:rFonts w:ascii="Times New Roman" w:hAnsi="Times New Roman" w:cs="Times New Roman"/>
          <w:lang w:val="en-US"/>
        </w:rPr>
      </w:pPr>
      <w:del w:id="407" w:author="Ouyang, David, M.D." w:date="2023-09-04T08:41:00Z">
        <w:r w:rsidRPr="002A6AD1" w:rsidDel="00D312D8">
          <w:rPr>
            <w:rFonts w:ascii="Times New Roman" w:hAnsi="Times New Roman" w:cs="Times New Roman"/>
            <w:i/>
            <w:iCs/>
            <w:lang w:val="en-US"/>
          </w:rPr>
          <w:delText>Stroke</w:delText>
        </w:r>
        <w:r w:rsidRPr="002A6AD1" w:rsidDel="00D312D8">
          <w:rPr>
            <w:rFonts w:ascii="Times New Roman" w:hAnsi="Times New Roman" w:cs="Times New Roman"/>
            <w:lang w:val="en-US"/>
          </w:rPr>
          <w:delText xml:space="preserve"> in </w:delText>
        </w:r>
        <w:r w:rsidRPr="002A6AD1" w:rsidDel="00D312D8">
          <w:rPr>
            <w:rFonts w:ascii="Times New Roman" w:hAnsi="Times New Roman" w:cs="Times New Roman"/>
            <w:b/>
            <w:bCs/>
            <w:lang w:val="en-US"/>
          </w:rPr>
          <w:delText>Pacific Islanders</w:delText>
        </w:r>
      </w:del>
    </w:p>
    <w:p w14:paraId="05273950" w14:textId="66E3964F" w:rsidR="00C66731" w:rsidRPr="002A6AD1" w:rsidDel="00D312D8" w:rsidRDefault="00C66731" w:rsidP="00C66731">
      <w:pPr>
        <w:pStyle w:val="ListParagraph"/>
        <w:numPr>
          <w:ilvl w:val="0"/>
          <w:numId w:val="1"/>
        </w:numPr>
        <w:spacing w:line="360" w:lineRule="auto"/>
        <w:rPr>
          <w:del w:id="408" w:author="Ouyang, David, M.D." w:date="2023-09-04T08:41:00Z"/>
          <w:rFonts w:ascii="Times New Roman" w:hAnsi="Times New Roman" w:cs="Times New Roman"/>
          <w:lang w:val="en-US"/>
        </w:rPr>
      </w:pPr>
      <w:del w:id="409" w:author="Ouyang, David, M.D." w:date="2023-09-04T08:41:00Z">
        <w:r w:rsidRPr="002A6AD1" w:rsidDel="00D312D8">
          <w:rPr>
            <w:rFonts w:ascii="Times New Roman" w:hAnsi="Times New Roman" w:cs="Times New Roman"/>
            <w:lang w:val="en-US"/>
          </w:rPr>
          <w:delText xml:space="preserve">Death rate from </w:delText>
        </w:r>
        <w:r w:rsidRPr="002A6AD1" w:rsidDel="00D312D8">
          <w:rPr>
            <w:rFonts w:ascii="Times New Roman" w:hAnsi="Times New Roman" w:cs="Times New Roman"/>
            <w:i/>
            <w:iCs/>
            <w:lang w:val="en-US"/>
          </w:rPr>
          <w:delText>acute coronary syndrome</w:delText>
        </w:r>
        <w:r w:rsidRPr="002A6AD1" w:rsidDel="00D312D8">
          <w:rPr>
            <w:rFonts w:ascii="Times New Roman" w:hAnsi="Times New Roman" w:cs="Times New Roman"/>
            <w:lang w:val="en-US"/>
          </w:rPr>
          <w:delText xml:space="preserve"> among</w:delText>
        </w:r>
        <w:r w:rsidRPr="002A6AD1" w:rsidDel="00D312D8">
          <w:rPr>
            <w:rFonts w:ascii="Times New Roman" w:hAnsi="Times New Roman" w:cs="Times New Roman"/>
            <w:b/>
            <w:bCs/>
            <w:lang w:val="en-US"/>
          </w:rPr>
          <w:delText xml:space="preserve"> non-White Hispanic Americans</w:delText>
        </w:r>
      </w:del>
    </w:p>
    <w:p w14:paraId="4CCE5774" w14:textId="07DA261C" w:rsidR="00C66731" w:rsidRPr="002A6AD1" w:rsidDel="00D312D8" w:rsidRDefault="00C66731" w:rsidP="00C66731">
      <w:pPr>
        <w:pStyle w:val="ListParagraph"/>
        <w:numPr>
          <w:ilvl w:val="0"/>
          <w:numId w:val="1"/>
        </w:numPr>
        <w:spacing w:line="360" w:lineRule="auto"/>
        <w:rPr>
          <w:del w:id="410" w:author="Ouyang, David, M.D." w:date="2023-09-04T08:41:00Z"/>
          <w:rFonts w:ascii="Times New Roman" w:hAnsi="Times New Roman" w:cs="Times New Roman"/>
          <w:lang w:val="en-US"/>
        </w:rPr>
      </w:pPr>
      <w:del w:id="411" w:author="Ouyang, David, M.D." w:date="2023-09-04T08:41:00Z">
        <w:r w:rsidRPr="002A6AD1" w:rsidDel="00D312D8">
          <w:rPr>
            <w:rFonts w:ascii="Times New Roman" w:hAnsi="Times New Roman" w:cs="Times New Roman"/>
            <w:lang w:val="en-US"/>
          </w:rPr>
          <w:delText xml:space="preserve">Death from </w:delText>
        </w:r>
        <w:r w:rsidRPr="002A6AD1" w:rsidDel="00D312D8">
          <w:rPr>
            <w:rFonts w:ascii="Times New Roman" w:hAnsi="Times New Roman" w:cs="Times New Roman"/>
            <w:i/>
            <w:iCs/>
            <w:lang w:val="en-US"/>
          </w:rPr>
          <w:delText>systemic hypertension</w:delText>
        </w:r>
        <w:r w:rsidRPr="002A6AD1" w:rsidDel="00D312D8">
          <w:rPr>
            <w:rFonts w:ascii="Times New Roman" w:hAnsi="Times New Roman" w:cs="Times New Roman"/>
            <w:lang w:val="en-US"/>
          </w:rPr>
          <w:delText xml:space="preserve"> among </w:delText>
        </w:r>
        <w:r w:rsidRPr="002A6AD1" w:rsidDel="00D312D8">
          <w:rPr>
            <w:rFonts w:ascii="Times New Roman" w:hAnsi="Times New Roman" w:cs="Times New Roman"/>
            <w:b/>
            <w:bCs/>
            <w:lang w:val="en-US"/>
          </w:rPr>
          <w:delText>Puerto Rican Americans</w:delText>
        </w:r>
      </w:del>
    </w:p>
    <w:p w14:paraId="22FDC91F" w14:textId="6F5476E4" w:rsidR="00C66731" w:rsidRPr="002A6AD1" w:rsidDel="00D312D8" w:rsidRDefault="00C66731" w:rsidP="00C66731">
      <w:pPr>
        <w:pStyle w:val="ListParagraph"/>
        <w:numPr>
          <w:ilvl w:val="0"/>
          <w:numId w:val="1"/>
        </w:numPr>
        <w:spacing w:line="360" w:lineRule="auto"/>
        <w:rPr>
          <w:del w:id="412" w:author="Ouyang, David, M.D." w:date="2023-09-04T08:41:00Z"/>
          <w:rFonts w:ascii="Times New Roman" w:hAnsi="Times New Roman" w:cs="Times New Roman"/>
          <w:lang w:val="en-US"/>
        </w:rPr>
      </w:pPr>
      <w:del w:id="413" w:author="Ouyang, David, M.D." w:date="2023-09-04T08:41:00Z">
        <w:r w:rsidRPr="002A6AD1" w:rsidDel="00D312D8">
          <w:rPr>
            <w:rFonts w:ascii="Times New Roman" w:hAnsi="Times New Roman" w:cs="Times New Roman"/>
            <w:i/>
            <w:iCs/>
          </w:rPr>
          <w:delText>Blood pressure control</w:delText>
        </w:r>
        <w:r w:rsidRPr="002A6AD1" w:rsidDel="00D312D8">
          <w:rPr>
            <w:rFonts w:ascii="Times New Roman" w:hAnsi="Times New Roman" w:cs="Times New Roman"/>
            <w:b/>
            <w:bCs/>
          </w:rPr>
          <w:delText xml:space="preserve"> </w:delText>
        </w:r>
        <w:r w:rsidRPr="002A6AD1" w:rsidDel="00D312D8">
          <w:rPr>
            <w:rFonts w:ascii="Times New Roman" w:hAnsi="Times New Roman" w:cs="Times New Roman"/>
          </w:rPr>
          <w:delText xml:space="preserve">among </w:delText>
        </w:r>
        <w:r w:rsidRPr="002A6AD1" w:rsidDel="00D312D8">
          <w:rPr>
            <w:rFonts w:ascii="Times New Roman" w:hAnsi="Times New Roman" w:cs="Times New Roman"/>
            <w:b/>
            <w:bCs/>
          </w:rPr>
          <w:delText>non-White Hispanic</w:delText>
        </w:r>
        <w:r w:rsidRPr="002A6AD1" w:rsidDel="00D312D8">
          <w:rPr>
            <w:rFonts w:ascii="Times New Roman" w:hAnsi="Times New Roman" w:cs="Times New Roman"/>
          </w:rPr>
          <w:delText xml:space="preserve"> </w:delText>
        </w:r>
        <w:r w:rsidRPr="002A6AD1" w:rsidDel="00D312D8">
          <w:rPr>
            <w:rFonts w:ascii="Times New Roman" w:hAnsi="Times New Roman" w:cs="Times New Roman"/>
            <w:b/>
            <w:bCs/>
          </w:rPr>
          <w:delText>Americans</w:delText>
        </w:r>
      </w:del>
    </w:p>
    <w:p w14:paraId="7D1964C7" w14:textId="5EE9FD9E" w:rsidR="00C66731" w:rsidRPr="002A6AD1" w:rsidDel="00D312D8" w:rsidRDefault="00C66731" w:rsidP="00C66731">
      <w:pPr>
        <w:pStyle w:val="ListParagraph"/>
        <w:numPr>
          <w:ilvl w:val="0"/>
          <w:numId w:val="1"/>
        </w:numPr>
        <w:spacing w:line="360" w:lineRule="auto"/>
        <w:rPr>
          <w:del w:id="414" w:author="Ouyang, David, M.D." w:date="2023-09-04T08:41:00Z"/>
          <w:rFonts w:ascii="Times New Roman" w:hAnsi="Times New Roman" w:cs="Times New Roman"/>
          <w:lang w:val="en-US"/>
        </w:rPr>
      </w:pPr>
      <w:del w:id="415" w:author="Ouyang, David, M.D." w:date="2023-09-04T08:41:00Z">
        <w:r w:rsidRPr="002A6AD1" w:rsidDel="00D312D8">
          <w:rPr>
            <w:rFonts w:ascii="Times New Roman" w:hAnsi="Times New Roman" w:cs="Times New Roman"/>
            <w:lang w:val="en-US"/>
          </w:rPr>
          <w:delText xml:space="preserve">Likelihood of the development of </w:delText>
        </w:r>
        <w:r w:rsidRPr="002A6AD1" w:rsidDel="00D312D8">
          <w:rPr>
            <w:rFonts w:ascii="Times New Roman" w:hAnsi="Times New Roman" w:cs="Times New Roman"/>
            <w:i/>
            <w:iCs/>
            <w:lang w:val="en-US"/>
          </w:rPr>
          <w:delText>diabetes mellitus and peripheral vascular disease</w:delText>
        </w:r>
        <w:r w:rsidRPr="002A6AD1" w:rsidDel="00D312D8">
          <w:rPr>
            <w:rFonts w:ascii="Times New Roman" w:hAnsi="Times New Roman" w:cs="Times New Roman"/>
            <w:lang w:val="en-US"/>
          </w:rPr>
          <w:delText xml:space="preserve"> among </w:delText>
        </w:r>
        <w:r w:rsidRPr="002A6AD1" w:rsidDel="00D312D8">
          <w:rPr>
            <w:rFonts w:ascii="Times New Roman" w:hAnsi="Times New Roman" w:cs="Times New Roman"/>
            <w:b/>
            <w:bCs/>
            <w:lang w:val="en-US"/>
          </w:rPr>
          <w:delText>Asian</w:delText>
        </w:r>
        <w:r w:rsidRPr="002A6AD1" w:rsidDel="00D312D8">
          <w:rPr>
            <w:rFonts w:ascii="Times New Roman" w:hAnsi="Times New Roman" w:cs="Times New Roman"/>
            <w:lang w:val="en-US"/>
          </w:rPr>
          <w:delText xml:space="preserve"> Americans</w:delText>
        </w:r>
      </w:del>
    </w:p>
    <w:p w14:paraId="523C212D" w14:textId="34BD4547" w:rsidR="00C66731" w:rsidRPr="002A6AD1" w:rsidDel="00D312D8" w:rsidRDefault="00C66731" w:rsidP="00C66731">
      <w:pPr>
        <w:pStyle w:val="ListParagraph"/>
        <w:numPr>
          <w:ilvl w:val="0"/>
          <w:numId w:val="1"/>
        </w:numPr>
        <w:spacing w:line="360" w:lineRule="auto"/>
        <w:rPr>
          <w:del w:id="416" w:author="Ouyang, David, M.D." w:date="2023-09-04T08:41:00Z"/>
          <w:rFonts w:ascii="Times New Roman" w:hAnsi="Times New Roman" w:cs="Times New Roman"/>
          <w:lang w:val="en-US"/>
        </w:rPr>
      </w:pPr>
      <w:del w:id="417" w:author="Ouyang, David, M.D." w:date="2023-09-04T08:41:00Z">
        <w:r w:rsidRPr="002A6AD1" w:rsidDel="00D312D8">
          <w:rPr>
            <w:rFonts w:ascii="Times New Roman" w:hAnsi="Times New Roman" w:cs="Times New Roman"/>
            <w:lang w:val="en-US"/>
          </w:rPr>
          <w:delText xml:space="preserve">Risk of development of </w:delText>
        </w:r>
        <w:r w:rsidRPr="002A6AD1" w:rsidDel="00D312D8">
          <w:rPr>
            <w:rFonts w:ascii="Times New Roman" w:hAnsi="Times New Roman" w:cs="Times New Roman"/>
            <w:i/>
            <w:iCs/>
            <w:lang w:val="en-US"/>
          </w:rPr>
          <w:delText>metabolic syndrome</w:delText>
        </w:r>
        <w:r w:rsidRPr="002A6AD1" w:rsidDel="00D312D8">
          <w:rPr>
            <w:rFonts w:ascii="Times New Roman" w:hAnsi="Times New Roman" w:cs="Times New Roman"/>
            <w:lang w:val="en-US"/>
          </w:rPr>
          <w:delText xml:space="preserve"> among </w:delText>
        </w:r>
        <w:r w:rsidRPr="002A6AD1" w:rsidDel="00D312D8">
          <w:rPr>
            <w:rFonts w:ascii="Times New Roman" w:hAnsi="Times New Roman" w:cs="Times New Roman"/>
            <w:b/>
            <w:bCs/>
            <w:lang w:val="en-US"/>
          </w:rPr>
          <w:delText>Cuban Americans</w:delText>
        </w:r>
      </w:del>
    </w:p>
    <w:p w14:paraId="67D190FD" w14:textId="4C2E6230" w:rsidR="00C66731" w:rsidRPr="002A6AD1" w:rsidDel="00D312D8" w:rsidRDefault="00C66731" w:rsidP="00C66731">
      <w:pPr>
        <w:pStyle w:val="ListParagraph"/>
        <w:numPr>
          <w:ilvl w:val="0"/>
          <w:numId w:val="1"/>
        </w:numPr>
        <w:spacing w:line="360" w:lineRule="auto"/>
        <w:jc w:val="both"/>
        <w:rPr>
          <w:del w:id="418" w:author="Ouyang, David, M.D." w:date="2023-09-04T08:41:00Z"/>
          <w:rFonts w:ascii="Times New Roman" w:hAnsi="Times New Roman" w:cs="Times New Roman"/>
        </w:rPr>
      </w:pPr>
      <w:del w:id="419" w:author="Ouyang, David, M.D." w:date="2023-09-04T08:41:00Z">
        <w:r w:rsidRPr="002A6AD1" w:rsidDel="00D312D8">
          <w:rPr>
            <w:rFonts w:ascii="Times New Roman" w:hAnsi="Times New Roman" w:cs="Times New Roman"/>
            <w:i/>
            <w:iCs/>
          </w:rPr>
          <w:delText>Triglyceride levels</w:delText>
        </w:r>
        <w:r w:rsidRPr="002A6AD1" w:rsidDel="00D312D8">
          <w:rPr>
            <w:rFonts w:ascii="Times New Roman" w:hAnsi="Times New Roman" w:cs="Times New Roman"/>
          </w:rPr>
          <w:delText xml:space="preserve"> among n</w:delText>
        </w:r>
        <w:r w:rsidRPr="002A6AD1" w:rsidDel="00D312D8">
          <w:rPr>
            <w:rFonts w:ascii="Times New Roman" w:hAnsi="Times New Roman" w:cs="Times New Roman"/>
            <w:b/>
            <w:bCs/>
          </w:rPr>
          <w:delText>on-White Hispanic</w:delText>
        </w:r>
        <w:r w:rsidRPr="002A6AD1" w:rsidDel="00D312D8">
          <w:rPr>
            <w:rFonts w:ascii="Times New Roman" w:hAnsi="Times New Roman" w:cs="Times New Roman"/>
          </w:rPr>
          <w:delText xml:space="preserve"> </w:delText>
        </w:r>
        <w:r w:rsidRPr="002A6AD1" w:rsidDel="00D312D8">
          <w:rPr>
            <w:rFonts w:ascii="Times New Roman" w:hAnsi="Times New Roman" w:cs="Times New Roman"/>
            <w:b/>
            <w:bCs/>
          </w:rPr>
          <w:delText>American</w:delText>
        </w:r>
      </w:del>
    </w:p>
    <w:p w14:paraId="6DB42B59" w14:textId="2A79A31B" w:rsidR="00C66731" w:rsidRPr="002A6AD1" w:rsidDel="00D312D8" w:rsidRDefault="00C66731" w:rsidP="00C66731">
      <w:pPr>
        <w:rPr>
          <w:del w:id="420" w:author="Ouyang, David, M.D." w:date="2023-09-04T08:41:00Z"/>
          <w:rFonts w:ascii="Times New Roman" w:hAnsi="Times New Roman" w:cs="Times New Roman"/>
          <w:lang w:val="en-US"/>
        </w:rPr>
      </w:pPr>
    </w:p>
    <w:p w14:paraId="33EFF5AF" w14:textId="335BBDCB" w:rsidR="00C66731" w:rsidRPr="002A6AD1" w:rsidDel="00D312D8" w:rsidRDefault="00C66731" w:rsidP="00C66731">
      <w:pPr>
        <w:rPr>
          <w:del w:id="421" w:author="Ouyang, David, M.D." w:date="2023-09-04T08:41:00Z"/>
          <w:rFonts w:ascii="Times New Roman" w:hAnsi="Times New Roman" w:cs="Times New Roman"/>
          <w:lang w:val="en-US"/>
        </w:rPr>
      </w:pPr>
      <w:del w:id="422" w:author="Ouyang, David, M.D." w:date="2023-09-04T08:41:00Z">
        <w:r w:rsidRPr="002A6AD1" w:rsidDel="00D312D8">
          <w:rPr>
            <w:rFonts w:ascii="Times New Roman" w:hAnsi="Times New Roman" w:cs="Times New Roman"/>
            <w:lang w:val="en-US"/>
          </w:rPr>
          <w:delText>% of no responses involving disparities affecting a minority, or vulnerable group = 91% (10/11).</w:delText>
        </w:r>
      </w:del>
    </w:p>
    <w:p w14:paraId="17B11A43" w14:textId="618CD81B" w:rsidR="00C66731" w:rsidRPr="002A6AD1" w:rsidDel="00D312D8" w:rsidRDefault="00C66731" w:rsidP="00C66731">
      <w:pPr>
        <w:spacing w:line="360" w:lineRule="auto"/>
        <w:rPr>
          <w:del w:id="423" w:author="Ouyang, David, M.D." w:date="2023-09-04T08:41:00Z"/>
          <w:rFonts w:ascii="Times New Roman" w:hAnsi="Times New Roman" w:cs="Times New Roman"/>
          <w:lang w:val="en-US"/>
        </w:rPr>
      </w:pPr>
    </w:p>
    <w:p w14:paraId="00492E19" w14:textId="2F068773" w:rsidR="00C66731" w:rsidRPr="002A6AD1" w:rsidDel="00D312D8" w:rsidRDefault="00C66731" w:rsidP="00C66731">
      <w:pPr>
        <w:spacing w:line="360" w:lineRule="auto"/>
        <w:rPr>
          <w:del w:id="424" w:author="Ouyang, David, M.D." w:date="2023-09-04T08:41:00Z"/>
          <w:rFonts w:ascii="Times New Roman" w:hAnsi="Times New Roman" w:cs="Times New Roman"/>
          <w:u w:val="single"/>
          <w:lang w:val="en-US"/>
        </w:rPr>
      </w:pPr>
      <w:del w:id="425" w:author="Ouyang, David, M.D." w:date="2023-09-04T08:41:00Z">
        <w:r w:rsidRPr="002A6AD1" w:rsidDel="00D312D8">
          <w:rPr>
            <w:rFonts w:ascii="Times New Roman" w:hAnsi="Times New Roman" w:cs="Times New Roman"/>
            <w:u w:val="single"/>
            <w:lang w:val="en-US"/>
          </w:rPr>
          <w:delText>Key:</w:delText>
        </w:r>
      </w:del>
    </w:p>
    <w:p w14:paraId="127A1993" w14:textId="026EFFD6" w:rsidR="00C66731" w:rsidRPr="002A6AD1" w:rsidDel="00D312D8" w:rsidRDefault="00C66731" w:rsidP="00C66731">
      <w:pPr>
        <w:spacing w:line="360" w:lineRule="auto"/>
        <w:rPr>
          <w:del w:id="426" w:author="Ouyang, David, M.D." w:date="2023-09-04T08:41:00Z"/>
          <w:rFonts w:ascii="Times New Roman" w:hAnsi="Times New Roman" w:cs="Times New Roman"/>
          <w:b/>
          <w:bCs/>
          <w:lang w:val="en-US"/>
        </w:rPr>
      </w:pPr>
      <w:del w:id="427" w:author="Ouyang, David, M.D." w:date="2023-09-04T08:41:00Z">
        <w:r w:rsidRPr="002A6AD1" w:rsidDel="00D312D8">
          <w:rPr>
            <w:rFonts w:ascii="Times New Roman" w:hAnsi="Times New Roman" w:cs="Times New Roman"/>
            <w:b/>
            <w:bCs/>
            <w:lang w:val="en-US"/>
          </w:rPr>
          <w:delText>Racial sub-group with a hedge/no response</w:delText>
        </w:r>
      </w:del>
    </w:p>
    <w:p w14:paraId="7133E17C" w14:textId="39623C27" w:rsidR="00C66731" w:rsidRPr="002A6AD1" w:rsidDel="00D312D8" w:rsidRDefault="00C66731" w:rsidP="00C66731">
      <w:pPr>
        <w:spacing w:line="360" w:lineRule="auto"/>
        <w:rPr>
          <w:del w:id="428" w:author="Ouyang, David, M.D." w:date="2023-09-04T08:41:00Z"/>
          <w:rFonts w:ascii="Times New Roman" w:hAnsi="Times New Roman" w:cs="Times New Roman"/>
          <w:b/>
          <w:bCs/>
          <w:lang w:val="en-US"/>
        </w:rPr>
      </w:pPr>
      <w:del w:id="429" w:author="Ouyang, David, M.D." w:date="2023-09-04T08:41:00Z">
        <w:r w:rsidRPr="002A6AD1" w:rsidDel="00D312D8">
          <w:rPr>
            <w:rFonts w:ascii="Times New Roman" w:hAnsi="Times New Roman" w:cs="Times New Roman"/>
            <w:i/>
            <w:iCs/>
            <w:lang w:val="en-US"/>
          </w:rPr>
          <w:delText>Cardiovascular disease/risk factor/related condition</w:delText>
        </w:r>
      </w:del>
    </w:p>
    <w:p w14:paraId="6E5E4C62" w14:textId="4D839819" w:rsidR="00C66731" w:rsidRDefault="00C66731" w:rsidP="00C66731">
      <w:pPr>
        <w:spacing w:line="360" w:lineRule="auto"/>
        <w:rPr>
          <w:ins w:id="430" w:author="Ouyang, David, M.D." w:date="2023-09-04T08:41:00Z"/>
          <w:rFonts w:ascii="Times New Roman" w:hAnsi="Times New Roman" w:cs="Times New Roman"/>
          <w:b/>
          <w:bCs/>
        </w:rPr>
      </w:pPr>
    </w:p>
    <w:p w14:paraId="4C6EE873" w14:textId="77777777" w:rsidR="00D312D8" w:rsidRDefault="00D312D8" w:rsidP="00C66731">
      <w:pPr>
        <w:spacing w:line="360" w:lineRule="auto"/>
        <w:rPr>
          <w:rFonts w:ascii="Times New Roman" w:hAnsi="Times New Roman" w:cs="Times New Roman"/>
          <w:b/>
          <w:bCs/>
        </w:rPr>
      </w:pPr>
    </w:p>
    <w:p w14:paraId="32A54510" w14:textId="77777777" w:rsidR="00C66731" w:rsidRDefault="00C66731" w:rsidP="00C66731">
      <w:pPr>
        <w:spacing w:line="360" w:lineRule="auto"/>
        <w:rPr>
          <w:rFonts w:ascii="Times New Roman" w:hAnsi="Times New Roman" w:cs="Times New Roman"/>
          <w:b/>
          <w:bCs/>
        </w:rPr>
      </w:pPr>
      <w:r w:rsidRPr="002A6AD1">
        <w:rPr>
          <w:rFonts w:ascii="Times New Roman" w:hAnsi="Times New Roman" w:cs="Times New Roman"/>
          <w:b/>
          <w:bCs/>
        </w:rPr>
        <w:t>Discussion</w:t>
      </w:r>
    </w:p>
    <w:p w14:paraId="09573B3A" w14:textId="77777777" w:rsidR="00C66731" w:rsidRPr="002A6AD1" w:rsidRDefault="00C66731" w:rsidP="00C66731">
      <w:pPr>
        <w:spacing w:line="360" w:lineRule="auto"/>
        <w:rPr>
          <w:rFonts w:ascii="Times New Roman" w:hAnsi="Times New Roman" w:cs="Times New Roman"/>
          <w:b/>
          <w:bCs/>
        </w:rPr>
      </w:pPr>
    </w:p>
    <w:p w14:paraId="7287CD53" w14:textId="156E9D00" w:rsidR="00C66731" w:rsidRDefault="00C66731" w:rsidP="00C66731">
      <w:pPr>
        <w:spacing w:line="360" w:lineRule="auto"/>
        <w:rPr>
          <w:rFonts w:ascii="Times New Roman" w:hAnsi="Times New Roman" w:cs="Times New Roman"/>
        </w:rPr>
      </w:pPr>
      <w:r w:rsidRPr="002A6AD1">
        <w:rPr>
          <w:rFonts w:ascii="Times New Roman" w:hAnsi="Times New Roman" w:cs="Times New Roman"/>
        </w:rPr>
        <w:t>Our study found that a popular online chat-based AI model’s (</w:t>
      </w:r>
      <w:proofErr w:type="spellStart"/>
      <w:r w:rsidRPr="002A6AD1">
        <w:rPr>
          <w:rFonts w:ascii="Times New Roman" w:hAnsi="Times New Roman" w:cs="Times New Roman"/>
        </w:rPr>
        <w:t>ChatGPT</w:t>
      </w:r>
      <w:proofErr w:type="spellEnd"/>
      <w:r w:rsidRPr="002A6AD1">
        <w:rPr>
          <w:rFonts w:ascii="Times New Roman" w:hAnsi="Times New Roman" w:cs="Times New Roman"/>
        </w:rPr>
        <w:t xml:space="preserve">) knowledge of CVD racial disparities, risk factors and related conditions was appropriate albeit suboptimal as evaluated by cardiologists with clinical and research expertise in cardiovascular health disparities. This exploratory study also highlights some important findings such as the proportion of hedge and no responses affecting groups already categorized as minority or marginalized. </w:t>
      </w:r>
      <w:r>
        <w:rPr>
          <w:rFonts w:ascii="Times New Roman" w:hAnsi="Times New Roman" w:cs="Times New Roman"/>
        </w:rPr>
        <w:fldChar w:fldCharType="begin"/>
      </w:r>
      <w:r w:rsidR="006D480C">
        <w:rPr>
          <w:rFonts w:ascii="Times New Roman" w:hAnsi="Times New Roman" w:cs="Times New Roman"/>
        </w:rPr>
        <w:instrText xml:space="preserve"> ADDIN ZOTERO_ITEM CSL_CITATION {"citationID":"7Ys0k5rV","properties":{"formattedCitation":"\\super 5\\nosupersub{}","plainCitation":"5","noteIndex":0},"citationItems":[{"id":677,"uris":["http://zotero.org/users/10096107/items/6M58PXUU"],"itemData":{"id":677,"type":"webpage","abstract":"Definitions of the terms “minority health” and “health disparities” have evolved as the research fields have grown and interacted with the full spectrum of scientists.","container-title":"NIMHD","language":"en","title":"Minority Health and Health Disparities: Definitions and Parameters","title-short":"Minority Health and Health Disparities","URL":"https://www.nimhd.nih.gov/about/strategic-plan/nih-strategic-plan-definitions-and-parameters.html","accessed":{"date-parts":[["2023",8,26]]}}}],"schema":"https://github.com/citation-style-language/schema/raw/master/csl-citation.json"} </w:instrText>
      </w:r>
      <w:r>
        <w:rPr>
          <w:rFonts w:ascii="Times New Roman" w:hAnsi="Times New Roman" w:cs="Times New Roman"/>
        </w:rPr>
        <w:fldChar w:fldCharType="separate"/>
      </w:r>
      <w:r w:rsidR="006D480C" w:rsidRPr="006D480C">
        <w:rPr>
          <w:rFonts w:ascii="Times New Roman" w:hAnsi="Times New Roman" w:cs="Times New Roman"/>
          <w:kern w:val="0"/>
          <w:vertAlign w:val="superscript"/>
          <w:lang w:val="en-US"/>
        </w:rPr>
        <w:t>5</w:t>
      </w:r>
      <w:r>
        <w:rPr>
          <w:rFonts w:ascii="Times New Roman" w:hAnsi="Times New Roman" w:cs="Times New Roman"/>
        </w:rPr>
        <w:fldChar w:fldCharType="end"/>
      </w:r>
      <w:r>
        <w:rPr>
          <w:rFonts w:ascii="Times New Roman" w:hAnsi="Times New Roman" w:cs="Times New Roman"/>
        </w:rPr>
        <w:t xml:space="preserve"> </w:t>
      </w:r>
    </w:p>
    <w:p w14:paraId="5EDCDE44" w14:textId="77777777" w:rsidR="00C66731" w:rsidRDefault="00C66731" w:rsidP="00C66731">
      <w:pPr>
        <w:spacing w:line="360" w:lineRule="auto"/>
        <w:rPr>
          <w:rFonts w:ascii="Times New Roman" w:hAnsi="Times New Roman" w:cs="Times New Roman"/>
          <w:lang w:val="en-US"/>
        </w:rPr>
      </w:pPr>
    </w:p>
    <w:p w14:paraId="5A47ACF2" w14:textId="70E4DCBE" w:rsidR="00C66731" w:rsidRPr="002A6AD1" w:rsidRDefault="00C66731" w:rsidP="00C66731">
      <w:pPr>
        <w:spacing w:line="360" w:lineRule="auto"/>
        <w:rPr>
          <w:rFonts w:ascii="Times New Roman" w:hAnsi="Times New Roman" w:cs="Times New Roman"/>
        </w:rPr>
      </w:pPr>
      <w:r w:rsidRPr="002A6AD1">
        <w:rPr>
          <w:rFonts w:ascii="Times New Roman" w:hAnsi="Times New Roman" w:cs="Times New Roman"/>
        </w:rPr>
        <w:t xml:space="preserve">Also important to highlight are the proportion of important cardiovascular disease conditions that the online AI model provides incorrect responses including acute coronary syndrome, heart failure, peripartum cardiomyopathy, systemic hypertension and metabolic syndrome to mention a few, that already disproportionately affect these minority and vulnerable racial groups. </w:t>
      </w:r>
      <w:r w:rsidRPr="002A6AD1">
        <w:rPr>
          <w:rFonts w:ascii="Times New Roman" w:hAnsi="Times New Roman" w:cs="Times New Roman"/>
        </w:rPr>
        <w:fldChar w:fldCharType="begin"/>
      </w:r>
      <w:r w:rsidR="00814CDD">
        <w:rPr>
          <w:rFonts w:ascii="Times New Roman" w:hAnsi="Times New Roman" w:cs="Times New Roman"/>
        </w:rPr>
        <w:instrText xml:space="preserve"> ADDIN ZOTERO_ITEM CSL_CITATION {"citationID":"JlVJVvXX","properties":{"formattedCitation":"\\super 22\\nosupersub{}","plainCitation":"22","noteIndex":0},"citationItems":[{"id":654,"uris":["http://zotero.org/users/10096107/items/XFSX3N8V"],"itemData":{"id":654,"type":"article-journal","abstract":"Health care in the United States has seen many great innovations and successes in the past decades. However, to this day, the color of a person’s skin determines—to a considerable degree—his/her prospects of wellness; risk of disease, and death; and the quality of care received. Disparities in cardiovascular disease (CVD)—the leading cause of morbidity and mortality globally—are one of the starkest reminders of social injustices, and racial inequities, which continue to plague our society. People of color—including Black, Hispanic, American Indian, Asian, and others—experience varying degrees of social disadvantage that puts these groups at increased risk of CVD and poor disease outcomes, including mortality. Racial/ethnic disparities in CVD, while documented extensively, have not been examined from a broad, upstream, social determinants of health lens. In this review, we apply a comprehensive social determinants of health framework to better understand how structural racism increases individual and cumulative social determinants of health burden for historically underserved racial and ethnic groups, and increases their risk of CVD. We analyze the link between race, racism, and CVD, including major pathways and structural barriers to cardiovascular health, using 5 distinct social determinants of health domains: economic stability; neighborhood and physical environment; education; community and social context; and healthcare system. We conclude with a set of research and policy recommendations to inform future work in the field, and move a step closer to health equity.","container-title":"Circulation: Cardiovascular Quality and Outcomes","DOI":"10.1161/CIRCOUTCOMES.121.007917","issue":"1","note":"publisher: American Heart Association","page":"e007917","source":"ahajournals.org (Atypon)","title":"Race, Racism, and Cardiovascular Health: Applying a Social Determinants of Health Framework to Racial/Ethnic Disparities in Cardiovascular Disease","title-short":"Race, Racism, and Cardiovascular Health","volume":"15","author":[{"family":"Javed","given":"Zulqarnain"},{"family":"Haisum Maqsood","given":"Muhammad"},{"family":"Yahya","given":"Tamer"},{"family":"Amin","given":"Zahir"},{"family":"Acquah","given":"Isaac"},{"family":"Valero-Elizondo","given":"Javier"},{"family":"Andrieni","given":"Julia"},{"family":"Dubey","given":"Prachi"},{"family":"Jackson","given":"Ryane K."},{"family":"Daffin","given":"Mary A."},{"family":"Cainzos-Achirica","given":"Miguel"},{"family":"Hyder","given":"Adnan A."},{"family":"Nasir","given":"Khurram"}],"issued":{"date-parts":[["2022",1]]}}}],"schema":"https://github.com/citation-style-language/schema/raw/master/csl-citation.json"} </w:instrText>
      </w:r>
      <w:r w:rsidRPr="002A6AD1">
        <w:rPr>
          <w:rFonts w:ascii="Times New Roman" w:hAnsi="Times New Roman" w:cs="Times New Roman"/>
        </w:rPr>
        <w:fldChar w:fldCharType="separate"/>
      </w:r>
      <w:r w:rsidR="00814CDD" w:rsidRPr="00814CDD">
        <w:rPr>
          <w:rFonts w:ascii="Times New Roman" w:hAnsi="Times New Roman" w:cs="Times New Roman"/>
          <w:kern w:val="0"/>
          <w:vertAlign w:val="superscript"/>
          <w:lang w:val="en-US"/>
        </w:rPr>
        <w:t>22</w:t>
      </w:r>
      <w:r w:rsidRPr="002A6AD1">
        <w:rPr>
          <w:rFonts w:ascii="Times New Roman" w:hAnsi="Times New Roman" w:cs="Times New Roman"/>
        </w:rPr>
        <w:fldChar w:fldCharType="end"/>
      </w:r>
      <w:r w:rsidRPr="002A6AD1">
        <w:rPr>
          <w:rFonts w:ascii="Times New Roman" w:hAnsi="Times New Roman" w:cs="Times New Roman"/>
        </w:rPr>
        <w:t xml:space="preserve"> </w:t>
      </w:r>
    </w:p>
    <w:p w14:paraId="0AC29C61" w14:textId="77777777" w:rsidR="00C66731" w:rsidRPr="002A6AD1" w:rsidRDefault="00C66731" w:rsidP="00C66731">
      <w:pPr>
        <w:spacing w:line="360" w:lineRule="auto"/>
        <w:rPr>
          <w:rFonts w:ascii="Times New Roman" w:hAnsi="Times New Roman" w:cs="Times New Roman"/>
        </w:rPr>
      </w:pPr>
    </w:p>
    <w:p w14:paraId="66F5EE42" w14:textId="590BBF83" w:rsidR="00C66731" w:rsidRDefault="00C66731" w:rsidP="00C66731">
      <w:pPr>
        <w:spacing w:line="360" w:lineRule="auto"/>
        <w:rPr>
          <w:rFonts w:ascii="Times New Roman" w:hAnsi="Times New Roman" w:cs="Times New Roman"/>
        </w:rPr>
      </w:pPr>
      <w:r w:rsidRPr="002A6AD1">
        <w:rPr>
          <w:rFonts w:ascii="Times New Roman" w:hAnsi="Times New Roman" w:cs="Times New Roman"/>
        </w:rPr>
        <w:t xml:space="preserve">Similar to findings by </w:t>
      </w:r>
      <w:proofErr w:type="spellStart"/>
      <w:r w:rsidRPr="002A6AD1">
        <w:rPr>
          <w:rFonts w:ascii="Times New Roman" w:hAnsi="Times New Roman" w:cs="Times New Roman"/>
        </w:rPr>
        <w:t>Sarraju</w:t>
      </w:r>
      <w:proofErr w:type="spellEnd"/>
      <w:r w:rsidRPr="002A6AD1">
        <w:rPr>
          <w:rFonts w:ascii="Times New Roman" w:hAnsi="Times New Roman" w:cs="Times New Roman"/>
        </w:rPr>
        <w:t xml:space="preserve"> et. al. on the appropriateness of CVD prevention recommendations obtained from an AI model, our study similarly showed satisfactory appropriate knowledge, albeit lower at about 64%, compared to 84% in the study by </w:t>
      </w:r>
      <w:proofErr w:type="spellStart"/>
      <w:r w:rsidRPr="002A6AD1">
        <w:rPr>
          <w:rFonts w:ascii="Times New Roman" w:hAnsi="Times New Roman" w:cs="Times New Roman"/>
        </w:rPr>
        <w:t>Sarraju</w:t>
      </w:r>
      <w:proofErr w:type="spellEnd"/>
      <w:r w:rsidRPr="002A6AD1">
        <w:rPr>
          <w:rFonts w:ascii="Times New Roman" w:hAnsi="Times New Roman" w:cs="Times New Roman"/>
        </w:rPr>
        <w:t xml:space="preserve"> et.al. </w:t>
      </w:r>
      <w:r w:rsidRPr="002A6AD1">
        <w:rPr>
          <w:rFonts w:ascii="Times New Roman" w:hAnsi="Times New Roman" w:cs="Times New Roman"/>
        </w:rPr>
        <w:fldChar w:fldCharType="begin"/>
      </w:r>
      <w:r w:rsidR="006D480C">
        <w:rPr>
          <w:rFonts w:ascii="Times New Roman" w:hAnsi="Times New Roman" w:cs="Times New Roman"/>
        </w:rPr>
        <w:instrText xml:space="preserve"> ADDIN ZOTERO_ITEM CSL_CITATION {"citationID":"VYTk5PPF","properties":{"formattedCitation":"\\super 3\\nosupersub{}","plainCitation":"3","noteIndex":0},"citationItems":[{"id":658,"uris":["http://zotero.org/users/10096107/items/5P6BKQNI"],"itemData":{"id":658,"type":"article-journal","abstract":"This study examines the appropriateness of artificial intelligence model responses to fundamental cardiovascular disease prevention questions.","container-title":"JAMA","DOI":"10.1001/jama.2023.1044","ISSN":"0098-7484","issue":"10","journalAbbreviation":"JAMA","language":"en","note":"publisher: American Medical Association","page":"842-844","source":"jamanetwork-com.ezproxy.bu.edu","title":"Appropriateness of Cardiovascular Disease Prevention Recommendations Obtained From a Popular Online Chat-Based Artificial Intelligence Model","volume":"329","author":[{"family":"Sarraju","given":"Ashish"},{"family":"Bruemmer","given":"Dennis"},{"family":"Iterson","given":"Erik Van"},{"family":"Cho","given":"Leslie"},{"family":"Rodriguez","given":"Fatima"},{"family":"Laffin","given":"Luke"}],"issued":{"date-parts":[["2023",3,14]]}}}],"schema":"https://github.com/citation-style-language/schema/raw/master/csl-citation.json"} </w:instrText>
      </w:r>
      <w:r w:rsidRPr="002A6AD1">
        <w:rPr>
          <w:rFonts w:ascii="Times New Roman" w:hAnsi="Times New Roman" w:cs="Times New Roman"/>
        </w:rPr>
        <w:fldChar w:fldCharType="separate"/>
      </w:r>
      <w:r w:rsidR="006D480C" w:rsidRPr="006D480C">
        <w:rPr>
          <w:rFonts w:ascii="Times New Roman" w:hAnsi="Times New Roman" w:cs="Times New Roman"/>
          <w:kern w:val="0"/>
          <w:vertAlign w:val="superscript"/>
          <w:lang w:val="en-US"/>
        </w:rPr>
        <w:t>3</w:t>
      </w:r>
      <w:r w:rsidRPr="002A6AD1">
        <w:rPr>
          <w:rFonts w:ascii="Times New Roman" w:hAnsi="Times New Roman" w:cs="Times New Roman"/>
        </w:rPr>
        <w:fldChar w:fldCharType="end"/>
      </w:r>
      <w:r w:rsidRPr="002A6AD1">
        <w:rPr>
          <w:rFonts w:ascii="Times New Roman" w:hAnsi="Times New Roman" w:cs="Times New Roman"/>
        </w:rPr>
        <w:t xml:space="preserve"> These findings further highlight the fact that AI-based online platform may sometimes further accentuate racial health disparities, underpinning the need for improved training of AI models on health disparities including cardiovascular racial disparities. </w:t>
      </w:r>
      <w:r w:rsidRPr="002A6AD1">
        <w:rPr>
          <w:rFonts w:ascii="Times New Roman" w:hAnsi="Times New Roman" w:cs="Times New Roman"/>
        </w:rPr>
        <w:fldChar w:fldCharType="begin"/>
      </w:r>
      <w:r w:rsidR="00814CDD">
        <w:rPr>
          <w:rFonts w:ascii="Times New Roman" w:hAnsi="Times New Roman" w:cs="Times New Roman"/>
        </w:rPr>
        <w:instrText xml:space="preserve"> ADDIN ZOTERO_ITEM CSL_CITATION {"citationID":"gzSEANr2","properties":{"formattedCitation":"\\super 22\\nosupersub{}","plainCitation":"22","noteIndex":0},"citationItems":[{"id":654,"uris":["http://zotero.org/users/10096107/items/XFSX3N8V"],"itemData":{"id":654,"type":"article-journal","abstract":"Health care in the United States has seen many great innovations and successes in the past decades. However, to this day, the color of a person’s skin determines—to a considerable degree—his/her prospects of wellness; risk of disease, and death; and the quality of care received. Disparities in cardiovascular disease (CVD)—the leading cause of morbidity and mortality globally—are one of the starkest reminders of social injustices, and racial inequities, which continue to plague our society. People of color—including Black, Hispanic, American Indian, Asian, and others—experience varying degrees of social disadvantage that puts these groups at increased risk of CVD and poor disease outcomes, including mortality. Racial/ethnic disparities in CVD, while documented extensively, have not been examined from a broad, upstream, social determinants of health lens. In this review, we apply a comprehensive social determinants of health framework to better understand how structural racism increases individual and cumulative social determinants of health burden for historically underserved racial and ethnic groups, and increases their risk of CVD. We analyze the link between race, racism, and CVD, including major pathways and structural barriers to cardiovascular health, using 5 distinct social determinants of health domains: economic stability; neighborhood and physical environment; education; community and social context; and healthcare system. We conclude with a set of research and policy recommendations to inform future work in the field, and move a step closer to health equity.","container-title":"Circulation: Cardiovascular Quality and Outcomes","DOI":"10.1161/CIRCOUTCOMES.121.007917","issue":"1","note":"publisher: American Heart Association","page":"e007917","source":"ahajournals.org (Atypon)","title":"Race, Racism, and Cardiovascular Health: Applying a Social Determinants of Health Framework to Racial/Ethnic Disparities in Cardiovascular Disease","title-short":"Race, Racism, and Cardiovascular Health","volume":"15","author":[{"family":"Javed","given":"Zulqarnain"},{"family":"Haisum Maqsood","given":"Muhammad"},{"family":"Yahya","given":"Tamer"},{"family":"Amin","given":"Zahir"},{"family":"Acquah","given":"Isaac"},{"family":"Valero-Elizondo","given":"Javier"},{"family":"Andrieni","given":"Julia"},{"family":"Dubey","given":"Prachi"},{"family":"Jackson","given":"Ryane K."},{"family":"Daffin","given":"Mary A."},{"family":"Cainzos-Achirica","given":"Miguel"},{"family":"Hyder","given":"Adnan A."},{"family":"Nasir","given":"Khurram"}],"issued":{"date-parts":[["2022",1]]}}}],"schema":"https://github.com/citation-style-language/schema/raw/master/csl-citation.json"} </w:instrText>
      </w:r>
      <w:r w:rsidRPr="002A6AD1">
        <w:rPr>
          <w:rFonts w:ascii="Times New Roman" w:hAnsi="Times New Roman" w:cs="Times New Roman"/>
        </w:rPr>
        <w:fldChar w:fldCharType="separate"/>
      </w:r>
      <w:r w:rsidR="00814CDD" w:rsidRPr="00814CDD">
        <w:rPr>
          <w:rFonts w:ascii="Times New Roman" w:hAnsi="Times New Roman" w:cs="Times New Roman"/>
          <w:kern w:val="0"/>
          <w:vertAlign w:val="superscript"/>
          <w:lang w:val="en-US"/>
        </w:rPr>
        <w:t>22</w:t>
      </w:r>
      <w:r w:rsidRPr="002A6AD1">
        <w:rPr>
          <w:rFonts w:ascii="Times New Roman" w:hAnsi="Times New Roman" w:cs="Times New Roman"/>
        </w:rPr>
        <w:fldChar w:fldCharType="end"/>
      </w:r>
      <w:r w:rsidRPr="002A6AD1">
        <w:rPr>
          <w:rFonts w:ascii="Times New Roman" w:hAnsi="Times New Roman" w:cs="Times New Roman"/>
        </w:rPr>
        <w:t xml:space="preserve"> </w:t>
      </w:r>
    </w:p>
    <w:p w14:paraId="03C23C96" w14:textId="77777777" w:rsidR="00C66731" w:rsidRDefault="00C66731" w:rsidP="00C66731">
      <w:pPr>
        <w:spacing w:line="360" w:lineRule="auto"/>
        <w:rPr>
          <w:rFonts w:ascii="Times New Roman" w:hAnsi="Times New Roman" w:cs="Times New Roman"/>
        </w:rPr>
      </w:pPr>
    </w:p>
    <w:p w14:paraId="4D9AFB77" w14:textId="77777777" w:rsidR="00C66731" w:rsidRDefault="00C66731" w:rsidP="00C66731">
      <w:pPr>
        <w:spacing w:line="360" w:lineRule="auto"/>
        <w:rPr>
          <w:rFonts w:ascii="Times New Roman" w:hAnsi="Times New Roman" w:cs="Times New Roman"/>
        </w:rPr>
      </w:pPr>
      <w:r>
        <w:rPr>
          <w:rFonts w:ascii="Times New Roman" w:hAnsi="Times New Roman" w:cs="Times New Roman"/>
        </w:rPr>
        <w:t xml:space="preserve">We found a consistent trend in which the most common responses, both incorrect and hedge, were related to non-White Hispanic Americans and Asian Americans. Another interesting finding is that while hedge responses from prompts related to African Americans who were the racial group with the second most common hedge responses at 18.2% (tie with Asian Americans), there were reassuringly no incorrect responses related to African Americans. Although the reason for this trend is unclear, potential explanations could be poor training of the AI-based platform on health disparities related to these groups, or a potential underrepresentation of these racial groups in health disparities research, such that the AI-platform has not available data to be trained on. </w:t>
      </w:r>
    </w:p>
    <w:p w14:paraId="4DADEE2E" w14:textId="77777777" w:rsidR="00C66731" w:rsidRDefault="00C66731" w:rsidP="00C66731">
      <w:pPr>
        <w:spacing w:line="360" w:lineRule="auto"/>
        <w:rPr>
          <w:rFonts w:ascii="Times New Roman" w:hAnsi="Times New Roman" w:cs="Times New Roman"/>
        </w:rPr>
      </w:pPr>
    </w:p>
    <w:p w14:paraId="24972E68" w14:textId="0901AB5A" w:rsidR="00C66731" w:rsidRPr="002A6AD1" w:rsidRDefault="00C66731" w:rsidP="00C66731">
      <w:pPr>
        <w:spacing w:line="360" w:lineRule="auto"/>
        <w:rPr>
          <w:rFonts w:ascii="Times New Roman" w:hAnsi="Times New Roman" w:cs="Times New Roman"/>
        </w:rPr>
      </w:pPr>
      <w:r>
        <w:rPr>
          <w:rFonts w:ascii="Times New Roman" w:hAnsi="Times New Roman" w:cs="Times New Roman"/>
        </w:rPr>
        <w:t xml:space="preserve">Findings from our study are important because with the widespread use of AI, effective programs for addressing health equity such working with community groups and directly addressing social determinants of health factors may be displaced by AI due to a perception of its superiority. </w:t>
      </w:r>
      <w:r>
        <w:rPr>
          <w:rFonts w:ascii="Times New Roman" w:hAnsi="Times New Roman" w:cs="Times New Roman"/>
        </w:rPr>
        <w:fldChar w:fldCharType="begin"/>
      </w:r>
      <w:r w:rsidR="00814CDD">
        <w:rPr>
          <w:rFonts w:ascii="Times New Roman" w:hAnsi="Times New Roman" w:cs="Times New Roman"/>
        </w:rPr>
        <w:instrText xml:space="preserve"> ADDIN ZOTERO_ITEM CSL_CITATION {"citationID":"fHfT3KE4","properties":{"formattedCitation":"\\super 12,23\\nosupersub{}","plainCitation":"12,23","noteIndex":0},"citationItems":[{"id":679,"uris":["http://zotero.org/users/10096107/items/V4SWVQ7J"],"itemData":{"id":679,"type":"article-journal","abstract":"Critics now articulate their worries about the technologies, social practices and mythologies that comprise Artificial Intelligence (AI) in many domains. In this paper, we investigate the intersection of two domains of criticism: identity and scientific knowledge. On one hand, critics of AI in public policy emphasise its potential to discriminate on the basis of identity. On the other hand, critics of AI in scientific realms worry about how it may reorient or disorient research practices and the progression of scientific inquiry. We link the two sets of concerns—around identity and around knowledge—through a series of case studies. In our case studies, about autism and homosexuality, AI figures as part of scientific attempts to find, and fix, forms of identity. Our case studies are instructive: they show that when AI is deployed in scientific research about identity and personality, it can naturalise and reinforce biases. The identity-based and epistemic concerns about AI are not distinct. When AI is seen as a source of truth and scientific knowledge, it may lend public legitimacy to harmful ideas about identity.","container-title":"Interdisciplinary Science Reviews","DOI":"10.1080/03080188.2020.1840224","ISSN":"0308-0188","issue":"1-2","note":"publisher: Taylor &amp; Francis\n_eprint: https://doi.org/10.1080/03080188.2020.1840224","page":"158-175","source":"Taylor and Francis+NEJM","title":"Truth from the machine: artificial intelligence and the materialization of identity","title-short":"Truth from the machine","volume":"46","author":[{"family":"Keyes","given":"Os"},{"family":"Hitzig","given":"Zoë"},{"family":"Blell","given":"Mwenza"}],"issued":{"date-parts":[["2021",4,3]]}}},{"id":681,"uris":["http://zotero.org/users/10096107/items/NHU8JDHC"],"itemData":{"id":681,"type":"article-journal","abstract":"Objective\nArtificial intelligence (AI) will have a significant impact on healthcare over the coming decade. At the same time, health inequity remains one of the biggest challenges. Primary care is both a driver and a mitigator of health inequities and with AI gaining traction in primary care, there is a need for a holistic understanding of how AI affect health inequities, through the act of providing care and through potential system effects. This paper presents a systematic scoping review of the ways AI implementation in primary care may impact health inequity.\n\nDesign\nFollowing a systematic scoping review approach, we searched for literature related to AI, health inequity, and implementation challenges of AI in primary care. In addition, articles from primary exploratory searches were added, and through reference screening., The results were thematically summarised and used to produce both a narrative and conceptual model for the mechanisms by which social determinants of health and AI in primary care could interact to either improve or worsen health inequities., Two public advisors were involved in the review process.\n\nEligibility criteria\nPeer-reviewed publications and grey literature in English and Scandinavian languages.\n\nInformation sources\nPubMed, SCOPUS and JSTOR.\n\nResults\nA total of 1529 publications were identified, of which 86 met the inclusion criteria. The findings were summarised under six different domains, covering both positive and negative effects: (1) access, (2) trust, (3) dehumanisation, (4) agency for self-care, (5) algorithmic bias and (6) external effects. The five first domains cover aspects of the interface between the patient and the primary care system, while the last domain covers care system-wide and societal effects of AI in primary care. A graphical model has been produced to illustrate this. Community involvement throughout the whole process of designing and implementing of AI in primary care was a common suggestion to mitigate the potential negative effects of AI.\n\nConclusion\nAI has the potential to affect health inequities through a multitude of ways, both directly in the patient consultation and through transformative system effects. This review summarises these effects from a system tive and provides a base for future research into responsible implementation.","container-title":"Family Medicine and Community Health","DOI":"10.1136/fmch-2022-001670","ISSN":"2305-6983","issue":"Suppl 1","journalAbbreviation":"Fam Med Community Health","note":"PMID: 36450391\nPMCID: PMC9716837","page":"e001670","source":"PubMed Central","title":"Artificial intelligence and health inequities in primary care: a systematic scoping review and framework","title-short":"Artificial intelligence and health inequities in primary care","volume":"10","author":[{"family":"Elia","given":"Alexander","non-dropping-particle":"d'"},{"family":"Gabbay","given":"Mark"},{"family":"Rodgers","given":"Sarah"},{"family":"Kierans","given":"Ciara"},{"family":"Jones","given":"Elisa"},{"family":"Durrani","given":"Irum"},{"family":"Thomas","given":"Adele"},{"family":"Frith","given":"Lucy"}],"issued":{"date-parts":[["2022",11,30]]}}}],"schema":"https://github.com/citation-style-language/schema/raw/master/csl-citation.json"} </w:instrText>
      </w:r>
      <w:r>
        <w:rPr>
          <w:rFonts w:ascii="Times New Roman" w:hAnsi="Times New Roman" w:cs="Times New Roman"/>
        </w:rPr>
        <w:fldChar w:fldCharType="separate"/>
      </w:r>
      <w:r w:rsidR="00814CDD" w:rsidRPr="00814CDD">
        <w:rPr>
          <w:rFonts w:ascii="Times New Roman" w:hAnsi="Times New Roman" w:cs="Times New Roman"/>
          <w:kern w:val="0"/>
          <w:vertAlign w:val="superscript"/>
          <w:lang w:val="en-US"/>
        </w:rPr>
        <w:t>12,23</w:t>
      </w:r>
      <w:r>
        <w:rPr>
          <w:rFonts w:ascii="Times New Roman" w:hAnsi="Times New Roman" w:cs="Times New Roman"/>
        </w:rPr>
        <w:fldChar w:fldCharType="end"/>
      </w:r>
      <w:r>
        <w:rPr>
          <w:rFonts w:ascii="Times New Roman" w:hAnsi="Times New Roman" w:cs="Times New Roman"/>
        </w:rPr>
        <w:t xml:space="preserve"> </w:t>
      </w:r>
      <w:r>
        <w:rPr>
          <w:rFonts w:ascii="Times New Roman" w:hAnsi="Times New Roman" w:cs="Times New Roman"/>
        </w:rPr>
        <w:lastRenderedPageBreak/>
        <w:t xml:space="preserve">On account of this, every output from it may be regarded as correct, without necessarily being so, as shown by out study, hence worsening the health equity crisis. </w:t>
      </w:r>
      <w:r>
        <w:rPr>
          <w:rFonts w:ascii="Times New Roman" w:hAnsi="Times New Roman" w:cs="Times New Roman"/>
        </w:rPr>
        <w:fldChar w:fldCharType="begin"/>
      </w:r>
      <w:r w:rsidR="00814CDD">
        <w:rPr>
          <w:rFonts w:ascii="Times New Roman" w:hAnsi="Times New Roman" w:cs="Times New Roman"/>
        </w:rPr>
        <w:instrText xml:space="preserve"> ADDIN ZOTERO_ITEM CSL_CITATION {"citationID":"oo33HQwI","properties":{"formattedCitation":"\\super 24\\nosupersub{}","plainCitation":"24","noteIndex":0},"citationItems":[{"id":685,"uris":["http://zotero.org/users/10096107/items/7RDWM6IV"],"itemData":{"id":685,"type":"article-journal","abstract":"Health informatics interventions are designed to help people avoid, recover from, or cope with disease and disability, or to improve the quality and safety of healthcare. Unfortunately, they pose a risk of producing intervention-generated inequalities (IGI) by disproportionately benefiting more advantaged people. In this perspective paper, we discuss characteristics of health-related interventions known to produce IGI, explain why health informatics interventions are particularly vulnerable to this phenomenon, and describe safeguards that can be implemented to improve health equity. We provide examples in which health informatics interventions produced inequality because they were more accessible to, heavily used by, adhered to, or effective for those from socioeconomically advantaged groups. We provide a brief outline of precautions that intervention developers and implementers can take to guard against creating or worsening inequality through health informatics. We conclude by discussing evaluation approaches that will ensure that IGIs are recognized and studied.","container-title":"Journal of the American Medical Informatics Association : JAMIA","DOI":"10.1093/jamia/ocy052","ISSN":"1067-5027","issue":"8","journalAbbreviation":"J Am Med Inform Assoc","note":"PMID: 29788380\nPMCID: PMC7646885","page":"1080-1088","source":"PubMed Central","title":"Good intentions are not enough: how informatics interventions can worsen inequality","title-short":"Good intentions are not enough","volume":"25","author":[{"family":"Veinot","given":"Tiffany C"},{"family":"Mitchell","given":"Hannah"},{"family":"Ancker","given":"Jessica S"}],"issued":{"date-parts":[["2018",5,16]]}}}],"schema":"https://github.com/citation-style-language/schema/raw/master/csl-citation.json"} </w:instrText>
      </w:r>
      <w:r>
        <w:rPr>
          <w:rFonts w:ascii="Times New Roman" w:hAnsi="Times New Roman" w:cs="Times New Roman"/>
        </w:rPr>
        <w:fldChar w:fldCharType="separate"/>
      </w:r>
      <w:r w:rsidR="00814CDD" w:rsidRPr="00814CDD">
        <w:rPr>
          <w:rFonts w:ascii="Times New Roman" w:hAnsi="Times New Roman" w:cs="Times New Roman"/>
          <w:kern w:val="0"/>
          <w:vertAlign w:val="superscript"/>
          <w:lang w:val="en-US"/>
        </w:rPr>
        <w:t>24</w:t>
      </w:r>
      <w:r>
        <w:rPr>
          <w:rFonts w:ascii="Times New Roman" w:hAnsi="Times New Roman" w:cs="Times New Roman"/>
        </w:rPr>
        <w:fldChar w:fldCharType="end"/>
      </w:r>
    </w:p>
    <w:p w14:paraId="56DC2180" w14:textId="77777777" w:rsidR="00C66731" w:rsidRPr="002A6AD1" w:rsidRDefault="00C66731" w:rsidP="00C66731">
      <w:pPr>
        <w:spacing w:line="360" w:lineRule="auto"/>
        <w:rPr>
          <w:rFonts w:ascii="Times New Roman" w:hAnsi="Times New Roman" w:cs="Times New Roman"/>
        </w:rPr>
      </w:pPr>
    </w:p>
    <w:p w14:paraId="55FDFD8C" w14:textId="77777777" w:rsidR="00C66731" w:rsidRPr="002A6AD1" w:rsidRDefault="00C66731" w:rsidP="00C66731">
      <w:pPr>
        <w:spacing w:line="360" w:lineRule="auto"/>
        <w:rPr>
          <w:rFonts w:ascii="Times New Roman" w:hAnsi="Times New Roman" w:cs="Times New Roman"/>
        </w:rPr>
      </w:pPr>
      <w:r w:rsidRPr="002A6AD1">
        <w:rPr>
          <w:rFonts w:ascii="Times New Roman" w:hAnsi="Times New Roman" w:cs="Times New Roman"/>
        </w:rPr>
        <w:t>Some limitations of our study includes the fact that our study used a single AI model in assessing its knowledge of CVD racial disparities, as well as the fact that this online chat-based AI models are not optimized for medical use, as well as the fact that racial expression especially when applied in medicine is usually heterogenous.</w:t>
      </w:r>
    </w:p>
    <w:p w14:paraId="0BF4B9BB" w14:textId="77777777" w:rsidR="00C66731" w:rsidRDefault="00C66731" w:rsidP="00C66731">
      <w:pPr>
        <w:spacing w:line="360" w:lineRule="auto"/>
        <w:rPr>
          <w:rFonts w:ascii="Times New Roman" w:hAnsi="Times New Roman" w:cs="Times New Roman"/>
        </w:rPr>
      </w:pPr>
    </w:p>
    <w:p w14:paraId="4685F48E" w14:textId="77777777" w:rsidR="00C66731" w:rsidRPr="002A6AD1" w:rsidRDefault="00C66731" w:rsidP="00C66731">
      <w:pPr>
        <w:spacing w:line="360" w:lineRule="auto"/>
        <w:rPr>
          <w:rFonts w:ascii="Times New Roman" w:hAnsi="Times New Roman" w:cs="Times New Roman"/>
        </w:rPr>
      </w:pPr>
    </w:p>
    <w:p w14:paraId="1C03B937" w14:textId="77777777" w:rsidR="00C66731" w:rsidRDefault="00C66731" w:rsidP="00C66731">
      <w:pPr>
        <w:spacing w:line="360" w:lineRule="auto"/>
        <w:rPr>
          <w:rFonts w:ascii="Times New Roman" w:hAnsi="Times New Roman" w:cs="Times New Roman"/>
          <w:b/>
          <w:bCs/>
        </w:rPr>
      </w:pPr>
      <w:r w:rsidRPr="002A6AD1">
        <w:rPr>
          <w:rFonts w:ascii="Times New Roman" w:hAnsi="Times New Roman" w:cs="Times New Roman"/>
          <w:b/>
          <w:bCs/>
        </w:rPr>
        <w:t>Summary</w:t>
      </w:r>
    </w:p>
    <w:p w14:paraId="55E52D59" w14:textId="77777777" w:rsidR="00C66731" w:rsidRPr="002A6AD1" w:rsidRDefault="00C66731" w:rsidP="00C66731">
      <w:pPr>
        <w:spacing w:line="360" w:lineRule="auto"/>
        <w:rPr>
          <w:rFonts w:ascii="Times New Roman" w:hAnsi="Times New Roman" w:cs="Times New Roman"/>
          <w:b/>
          <w:bCs/>
        </w:rPr>
      </w:pPr>
    </w:p>
    <w:p w14:paraId="54099C47" w14:textId="77777777" w:rsidR="00C66731" w:rsidRPr="002A6AD1" w:rsidRDefault="00C66731" w:rsidP="00C66731">
      <w:pPr>
        <w:spacing w:line="360" w:lineRule="auto"/>
        <w:rPr>
          <w:rFonts w:ascii="Times New Roman" w:hAnsi="Times New Roman" w:cs="Times New Roman"/>
          <w:b/>
          <w:bCs/>
          <w:u w:val="single"/>
        </w:rPr>
      </w:pPr>
      <w:r w:rsidRPr="002A6AD1">
        <w:rPr>
          <w:rFonts w:ascii="Times New Roman" w:hAnsi="Times New Roman" w:cs="Times New Roman"/>
        </w:rPr>
        <w:t>Our study showed that a popular online-based AI model has a satisfactory but suboptimal knowledge of CVD racial disparities. Given that these have far reaching consequences, including an accentuation of pre-existing CVD racial disparities, prompt action must be taken to better train AI model on health disparities.</w:t>
      </w:r>
    </w:p>
    <w:p w14:paraId="0FBD2DAE" w14:textId="77777777" w:rsidR="00C66731" w:rsidRPr="00386231" w:rsidRDefault="00C66731" w:rsidP="00C66731">
      <w:pPr>
        <w:spacing w:line="360" w:lineRule="auto"/>
        <w:rPr>
          <w:rFonts w:ascii="Times New Roman" w:hAnsi="Times New Roman" w:cs="Times New Roman"/>
          <w:b/>
          <w:bCs/>
          <w:u w:val="single"/>
        </w:rPr>
      </w:pPr>
    </w:p>
    <w:p w14:paraId="678E368A" w14:textId="77777777" w:rsidR="00C66731" w:rsidRPr="00386231" w:rsidRDefault="00C66731" w:rsidP="00C66731">
      <w:pPr>
        <w:spacing w:line="360" w:lineRule="auto"/>
        <w:rPr>
          <w:rFonts w:ascii="Times New Roman" w:hAnsi="Times New Roman" w:cs="Times New Roman"/>
          <w:b/>
          <w:bCs/>
          <w:u w:val="single"/>
        </w:rPr>
      </w:pPr>
    </w:p>
    <w:p w14:paraId="55CF2D2A" w14:textId="77777777" w:rsidR="00C66731" w:rsidRPr="00386231" w:rsidRDefault="00C66731" w:rsidP="00C66731">
      <w:pPr>
        <w:spacing w:line="360" w:lineRule="auto"/>
        <w:rPr>
          <w:rFonts w:ascii="Times New Roman" w:hAnsi="Times New Roman" w:cs="Times New Roman"/>
          <w:b/>
          <w:bCs/>
          <w:u w:val="single"/>
        </w:rPr>
      </w:pPr>
    </w:p>
    <w:p w14:paraId="080486B8" w14:textId="77777777" w:rsidR="00C66731" w:rsidRPr="00386231" w:rsidRDefault="00C66731" w:rsidP="00C66731">
      <w:pPr>
        <w:spacing w:line="360" w:lineRule="auto"/>
        <w:rPr>
          <w:rFonts w:ascii="Times New Roman" w:hAnsi="Times New Roman" w:cs="Times New Roman"/>
          <w:b/>
          <w:bCs/>
          <w:u w:val="single"/>
        </w:rPr>
      </w:pPr>
    </w:p>
    <w:p w14:paraId="30B0E7E2" w14:textId="77777777" w:rsidR="00C66731" w:rsidRPr="00386231" w:rsidRDefault="00C66731" w:rsidP="00C66731">
      <w:pPr>
        <w:spacing w:line="360" w:lineRule="auto"/>
        <w:rPr>
          <w:rFonts w:ascii="Times New Roman" w:hAnsi="Times New Roman" w:cs="Times New Roman"/>
          <w:b/>
          <w:bCs/>
          <w:u w:val="single"/>
        </w:rPr>
      </w:pPr>
    </w:p>
    <w:p w14:paraId="0DBC94EF" w14:textId="77777777" w:rsidR="00C66731" w:rsidRPr="00386231" w:rsidRDefault="00C66731" w:rsidP="00C66731">
      <w:pPr>
        <w:spacing w:line="360" w:lineRule="auto"/>
        <w:rPr>
          <w:rFonts w:ascii="Times New Roman" w:hAnsi="Times New Roman" w:cs="Times New Roman"/>
          <w:b/>
          <w:bCs/>
          <w:u w:val="single"/>
        </w:rPr>
      </w:pPr>
    </w:p>
    <w:p w14:paraId="16AA4169" w14:textId="77777777" w:rsidR="00C66731" w:rsidRPr="00386231" w:rsidRDefault="00C66731" w:rsidP="00C66731">
      <w:pPr>
        <w:spacing w:line="360" w:lineRule="auto"/>
        <w:rPr>
          <w:rFonts w:ascii="Times New Roman" w:hAnsi="Times New Roman" w:cs="Times New Roman"/>
          <w:b/>
          <w:bCs/>
          <w:u w:val="single"/>
        </w:rPr>
      </w:pPr>
    </w:p>
    <w:p w14:paraId="1C9C0F8C" w14:textId="77777777" w:rsidR="00C66731" w:rsidRPr="00386231" w:rsidRDefault="00C66731" w:rsidP="00C66731">
      <w:pPr>
        <w:spacing w:line="360" w:lineRule="auto"/>
        <w:rPr>
          <w:rFonts w:ascii="Times New Roman" w:hAnsi="Times New Roman" w:cs="Times New Roman"/>
          <w:b/>
          <w:bCs/>
          <w:u w:val="single"/>
        </w:rPr>
      </w:pPr>
    </w:p>
    <w:p w14:paraId="2A0D1C64" w14:textId="77777777" w:rsidR="00C66731" w:rsidRPr="00386231" w:rsidRDefault="00C66731" w:rsidP="00C66731">
      <w:pPr>
        <w:spacing w:line="360" w:lineRule="auto"/>
        <w:rPr>
          <w:rFonts w:ascii="Times New Roman" w:hAnsi="Times New Roman" w:cs="Times New Roman"/>
          <w:b/>
          <w:bCs/>
          <w:u w:val="single"/>
        </w:rPr>
      </w:pPr>
    </w:p>
    <w:p w14:paraId="5406FA73" w14:textId="77777777" w:rsidR="00C66731" w:rsidRPr="00386231" w:rsidRDefault="00C66731" w:rsidP="00C66731">
      <w:pPr>
        <w:spacing w:line="360" w:lineRule="auto"/>
        <w:rPr>
          <w:rFonts w:ascii="Times New Roman" w:hAnsi="Times New Roman" w:cs="Times New Roman"/>
          <w:b/>
          <w:bCs/>
          <w:u w:val="single"/>
        </w:rPr>
      </w:pPr>
    </w:p>
    <w:p w14:paraId="2AC2EA9D" w14:textId="77777777" w:rsidR="00C66731" w:rsidRPr="00386231" w:rsidRDefault="00C66731" w:rsidP="00C66731">
      <w:pPr>
        <w:spacing w:line="360" w:lineRule="auto"/>
        <w:rPr>
          <w:rFonts w:ascii="Times New Roman" w:hAnsi="Times New Roman" w:cs="Times New Roman"/>
          <w:b/>
          <w:bCs/>
          <w:u w:val="single"/>
        </w:rPr>
      </w:pPr>
    </w:p>
    <w:p w14:paraId="12AF64E6" w14:textId="77777777" w:rsidR="00C66731" w:rsidRPr="00386231" w:rsidRDefault="00C66731" w:rsidP="00C66731">
      <w:pPr>
        <w:spacing w:line="360" w:lineRule="auto"/>
        <w:rPr>
          <w:rFonts w:ascii="Times New Roman" w:hAnsi="Times New Roman" w:cs="Times New Roman"/>
          <w:b/>
          <w:bCs/>
          <w:u w:val="single"/>
        </w:rPr>
      </w:pPr>
    </w:p>
    <w:p w14:paraId="6DBE998D" w14:textId="77777777" w:rsidR="00C66731" w:rsidRDefault="00C66731" w:rsidP="00C66731">
      <w:pPr>
        <w:spacing w:line="360" w:lineRule="auto"/>
        <w:rPr>
          <w:rFonts w:ascii="Times New Roman" w:hAnsi="Times New Roman" w:cs="Times New Roman"/>
          <w:b/>
          <w:bCs/>
          <w:u w:val="single"/>
        </w:rPr>
      </w:pPr>
    </w:p>
    <w:p w14:paraId="4415B9CC" w14:textId="77777777" w:rsidR="00C66731" w:rsidRDefault="00C66731" w:rsidP="00C66731">
      <w:pPr>
        <w:spacing w:line="360" w:lineRule="auto"/>
        <w:rPr>
          <w:rFonts w:ascii="Times New Roman" w:hAnsi="Times New Roman" w:cs="Times New Roman"/>
          <w:b/>
          <w:bCs/>
          <w:u w:val="single"/>
        </w:rPr>
      </w:pPr>
    </w:p>
    <w:p w14:paraId="10859F74" w14:textId="77777777" w:rsidR="00C66731" w:rsidRDefault="00C66731" w:rsidP="00C66731">
      <w:pPr>
        <w:spacing w:line="360" w:lineRule="auto"/>
        <w:rPr>
          <w:rFonts w:ascii="Times New Roman" w:hAnsi="Times New Roman" w:cs="Times New Roman"/>
          <w:b/>
          <w:bCs/>
          <w:u w:val="single"/>
        </w:rPr>
      </w:pPr>
    </w:p>
    <w:p w14:paraId="046B3DCE" w14:textId="77777777" w:rsidR="00814CDD" w:rsidRDefault="00814CDD" w:rsidP="00D312D8">
      <w:pPr>
        <w:spacing w:line="360" w:lineRule="auto"/>
        <w:rPr>
          <w:ins w:id="431" w:author="Oseiwe Eromosele" w:date="2023-09-07T12:27:00Z"/>
          <w:rFonts w:ascii="Times New Roman" w:hAnsi="Times New Roman" w:cs="Times New Roman"/>
          <w:u w:val="single"/>
          <w:lang w:val="en-US"/>
        </w:rPr>
      </w:pPr>
    </w:p>
    <w:p w14:paraId="7A11E8A7" w14:textId="493EAC77" w:rsidR="00D312D8" w:rsidRDefault="00D312D8" w:rsidP="00D312D8">
      <w:pPr>
        <w:spacing w:line="360" w:lineRule="auto"/>
        <w:rPr>
          <w:ins w:id="432" w:author="Ouyang, David, M.D." w:date="2023-09-04T08:41:00Z"/>
          <w:rFonts w:ascii="Times New Roman" w:hAnsi="Times New Roman" w:cs="Times New Roman"/>
          <w:u w:val="single"/>
          <w:lang w:val="en-US"/>
        </w:rPr>
      </w:pPr>
      <w:commentRangeStart w:id="433"/>
      <w:ins w:id="434" w:author="Ouyang, David, M.D." w:date="2023-09-04T08:41:00Z">
        <w:r w:rsidRPr="002A6AD1">
          <w:rPr>
            <w:rFonts w:ascii="Times New Roman" w:hAnsi="Times New Roman" w:cs="Times New Roman"/>
            <w:u w:val="single"/>
            <w:lang w:val="en-US"/>
          </w:rPr>
          <w:lastRenderedPageBreak/>
          <w:t>Appropriateness Report</w:t>
        </w:r>
      </w:ins>
    </w:p>
    <w:p w14:paraId="1C174C07" w14:textId="77777777" w:rsidR="00D312D8" w:rsidRDefault="00D312D8" w:rsidP="00D312D8">
      <w:pPr>
        <w:spacing w:line="360" w:lineRule="auto"/>
        <w:rPr>
          <w:ins w:id="435" w:author="Ouyang, David, M.D." w:date="2023-09-04T08:41:00Z"/>
          <w:rFonts w:ascii="Times New Roman" w:hAnsi="Times New Roman" w:cs="Times New Roman"/>
          <w:u w:val="single"/>
          <w:lang w:val="en-US"/>
        </w:rPr>
      </w:pPr>
      <w:ins w:id="436" w:author="Ouyang, David, M.D." w:date="2023-09-04T08:41:00Z">
        <w:r>
          <w:rPr>
            <w:noProof/>
            <w:u w:val="single"/>
            <w:lang w:val="en-US"/>
          </w:rPr>
          <w:drawing>
            <wp:inline distT="0" distB="0" distL="0" distR="0" wp14:anchorId="4B4F1BA4" wp14:editId="34E43886">
              <wp:extent cx="4941570" cy="4036695"/>
              <wp:effectExtent l="0" t="0" r="0" b="1905"/>
              <wp:docPr id="551575755" name="Picture 1" descr="A pie chart with numbers and a red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845193" name="Picture 2" descr="A pie chart with numbers and a red circl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41570" cy="4036695"/>
                      </a:xfrm>
                      <a:prstGeom prst="rect">
                        <a:avLst/>
                      </a:prstGeom>
                      <a:noFill/>
                      <a:ln>
                        <a:noFill/>
                      </a:ln>
                    </pic:spPr>
                  </pic:pic>
                </a:graphicData>
              </a:graphic>
            </wp:inline>
          </w:drawing>
        </w:r>
      </w:ins>
    </w:p>
    <w:p w14:paraId="44CC57AC" w14:textId="77777777" w:rsidR="00D312D8" w:rsidRDefault="00D312D8" w:rsidP="00D312D8">
      <w:pPr>
        <w:spacing w:line="360" w:lineRule="auto"/>
        <w:rPr>
          <w:ins w:id="437" w:author="Ouyang, David, M.D." w:date="2023-09-04T08:41:00Z"/>
          <w:rFonts w:ascii="Times New Roman" w:hAnsi="Times New Roman" w:cs="Times New Roman"/>
          <w:lang w:val="en-US"/>
        </w:rPr>
      </w:pPr>
    </w:p>
    <w:p w14:paraId="6E4C44FD" w14:textId="77777777" w:rsidR="00D312D8" w:rsidRPr="002A6AD1" w:rsidRDefault="00D312D8" w:rsidP="00D312D8">
      <w:pPr>
        <w:spacing w:line="360" w:lineRule="auto"/>
        <w:rPr>
          <w:ins w:id="438" w:author="Ouyang, David, M.D." w:date="2023-09-04T08:41:00Z"/>
          <w:rFonts w:ascii="Times New Roman" w:hAnsi="Times New Roman" w:cs="Times New Roman"/>
          <w:lang w:val="en-US"/>
        </w:rPr>
      </w:pPr>
      <w:ins w:id="439" w:author="Ouyang, David, M.D." w:date="2023-09-04T08:41:00Z">
        <w:r>
          <w:rPr>
            <w:rFonts w:ascii="Times New Roman" w:hAnsi="Times New Roman" w:cs="Times New Roman"/>
            <w:lang w:val="en-US"/>
          </w:rPr>
          <w:t>Key</w:t>
        </w:r>
      </w:ins>
    </w:p>
    <w:p w14:paraId="7EFF8023" w14:textId="77777777" w:rsidR="00D312D8" w:rsidRPr="002A6AD1" w:rsidRDefault="00D312D8" w:rsidP="00D312D8">
      <w:pPr>
        <w:pStyle w:val="ListParagraph"/>
        <w:numPr>
          <w:ilvl w:val="0"/>
          <w:numId w:val="2"/>
        </w:numPr>
        <w:spacing w:line="360" w:lineRule="auto"/>
        <w:rPr>
          <w:ins w:id="440" w:author="Ouyang, David, M.D." w:date="2023-09-04T08:41:00Z"/>
          <w:rFonts w:ascii="Times New Roman" w:hAnsi="Times New Roman" w:cs="Times New Roman"/>
          <w:lang w:val="en-US"/>
        </w:rPr>
      </w:pPr>
      <w:ins w:id="441" w:author="Ouyang, David, M.D." w:date="2023-09-04T08:41:00Z">
        <w:r>
          <w:rPr>
            <w:rFonts w:ascii="Times New Roman" w:hAnsi="Times New Roman" w:cs="Times New Roman"/>
            <w:lang w:val="en-US"/>
          </w:rPr>
          <w:t xml:space="preserve">A - </w:t>
        </w:r>
        <w:r w:rsidRPr="002A6AD1">
          <w:rPr>
            <w:rFonts w:ascii="Times New Roman" w:hAnsi="Times New Roman" w:cs="Times New Roman"/>
            <w:lang w:val="en-US"/>
          </w:rPr>
          <w:t>~63.4% of responses were appropriate (38)</w:t>
        </w:r>
      </w:ins>
    </w:p>
    <w:p w14:paraId="2AE3C404" w14:textId="77777777" w:rsidR="00D312D8" w:rsidRPr="002A6AD1" w:rsidRDefault="00D312D8" w:rsidP="00D312D8">
      <w:pPr>
        <w:pStyle w:val="ListParagraph"/>
        <w:numPr>
          <w:ilvl w:val="0"/>
          <w:numId w:val="2"/>
        </w:numPr>
        <w:spacing w:line="360" w:lineRule="auto"/>
        <w:rPr>
          <w:ins w:id="442" w:author="Ouyang, David, M.D." w:date="2023-09-04T08:41:00Z"/>
          <w:rFonts w:ascii="Times New Roman" w:hAnsi="Times New Roman" w:cs="Times New Roman"/>
          <w:lang w:val="en-US"/>
        </w:rPr>
      </w:pPr>
      <w:ins w:id="443" w:author="Ouyang, David, M.D." w:date="2023-09-04T08:41:00Z">
        <w:r>
          <w:rPr>
            <w:rFonts w:ascii="Times New Roman" w:hAnsi="Times New Roman" w:cs="Times New Roman"/>
            <w:lang w:val="en-US"/>
          </w:rPr>
          <w:t xml:space="preserve">I - </w:t>
        </w:r>
        <w:r w:rsidRPr="002A6AD1">
          <w:rPr>
            <w:rFonts w:ascii="Times New Roman" w:hAnsi="Times New Roman" w:cs="Times New Roman"/>
            <w:lang w:val="en-US"/>
          </w:rPr>
          <w:t>33.3% responses were inappropriate (20)</w:t>
        </w:r>
      </w:ins>
    </w:p>
    <w:p w14:paraId="7EE38652" w14:textId="77777777" w:rsidR="00D312D8" w:rsidRPr="002A6AD1" w:rsidRDefault="00D312D8" w:rsidP="00D312D8">
      <w:pPr>
        <w:pStyle w:val="ListParagraph"/>
        <w:numPr>
          <w:ilvl w:val="0"/>
          <w:numId w:val="2"/>
        </w:numPr>
        <w:spacing w:line="360" w:lineRule="auto"/>
        <w:rPr>
          <w:ins w:id="444" w:author="Ouyang, David, M.D." w:date="2023-09-04T08:41:00Z"/>
          <w:rFonts w:ascii="Times New Roman" w:hAnsi="Times New Roman" w:cs="Times New Roman"/>
          <w:lang w:val="en-US"/>
        </w:rPr>
      </w:pPr>
      <w:ins w:id="445" w:author="Ouyang, David, M.D." w:date="2023-09-04T08:41:00Z">
        <w:r>
          <w:rPr>
            <w:rFonts w:ascii="Times New Roman" w:hAnsi="Times New Roman" w:cs="Times New Roman"/>
            <w:lang w:val="en-US"/>
          </w:rPr>
          <w:t xml:space="preserve">U - </w:t>
        </w:r>
        <w:r w:rsidRPr="002A6AD1">
          <w:rPr>
            <w:rFonts w:ascii="Times New Roman" w:hAnsi="Times New Roman" w:cs="Times New Roman"/>
            <w:lang w:val="en-US"/>
          </w:rPr>
          <w:t>3.3% of responses were unreliable (2)</w:t>
        </w:r>
      </w:ins>
    </w:p>
    <w:p w14:paraId="79A4F2D1" w14:textId="77777777" w:rsidR="00D312D8" w:rsidRDefault="00D312D8" w:rsidP="00D312D8">
      <w:pPr>
        <w:spacing w:line="360" w:lineRule="auto"/>
        <w:rPr>
          <w:ins w:id="446" w:author="Ouyang, David, M.D." w:date="2023-09-04T08:41:00Z"/>
          <w:rFonts w:ascii="Times New Roman" w:hAnsi="Times New Roman" w:cs="Times New Roman"/>
          <w:u w:val="single"/>
          <w:lang w:val="en-US"/>
        </w:rPr>
      </w:pPr>
    </w:p>
    <w:p w14:paraId="48044605" w14:textId="77777777" w:rsidR="00D312D8" w:rsidRDefault="00D312D8" w:rsidP="00D312D8">
      <w:pPr>
        <w:spacing w:line="360" w:lineRule="auto"/>
        <w:rPr>
          <w:ins w:id="447" w:author="Ouyang, David, M.D." w:date="2023-09-04T08:41:00Z"/>
          <w:rFonts w:ascii="Times New Roman" w:hAnsi="Times New Roman" w:cs="Times New Roman"/>
          <w:u w:val="single"/>
          <w:lang w:val="en-US"/>
        </w:rPr>
      </w:pPr>
    </w:p>
    <w:p w14:paraId="66FEFEA9" w14:textId="77777777" w:rsidR="00D312D8" w:rsidRDefault="00D312D8" w:rsidP="00D312D8">
      <w:pPr>
        <w:spacing w:line="360" w:lineRule="auto"/>
        <w:rPr>
          <w:ins w:id="448" w:author="Ouyang, David, M.D." w:date="2023-09-04T08:41:00Z"/>
          <w:rFonts w:ascii="Times New Roman" w:hAnsi="Times New Roman" w:cs="Times New Roman"/>
          <w:u w:val="single"/>
          <w:lang w:val="en-US"/>
        </w:rPr>
      </w:pPr>
    </w:p>
    <w:p w14:paraId="5F7C9938" w14:textId="77777777" w:rsidR="00D312D8" w:rsidRDefault="00D312D8" w:rsidP="00D312D8">
      <w:pPr>
        <w:spacing w:line="360" w:lineRule="auto"/>
        <w:rPr>
          <w:ins w:id="449" w:author="Ouyang, David, M.D." w:date="2023-09-04T08:41:00Z"/>
          <w:rFonts w:ascii="Times New Roman" w:hAnsi="Times New Roman" w:cs="Times New Roman"/>
          <w:u w:val="single"/>
          <w:lang w:val="en-US"/>
        </w:rPr>
      </w:pPr>
    </w:p>
    <w:p w14:paraId="4A0EF4E6" w14:textId="77777777" w:rsidR="00D312D8" w:rsidRDefault="00D312D8" w:rsidP="00D312D8">
      <w:pPr>
        <w:spacing w:line="360" w:lineRule="auto"/>
        <w:rPr>
          <w:ins w:id="450" w:author="Ouyang, David, M.D." w:date="2023-09-04T08:41:00Z"/>
          <w:rFonts w:ascii="Times New Roman" w:hAnsi="Times New Roman" w:cs="Times New Roman"/>
          <w:u w:val="single"/>
          <w:lang w:val="en-US"/>
        </w:rPr>
      </w:pPr>
    </w:p>
    <w:p w14:paraId="3AD6098D" w14:textId="77777777" w:rsidR="00D312D8" w:rsidRDefault="00D312D8" w:rsidP="00D312D8">
      <w:pPr>
        <w:spacing w:line="360" w:lineRule="auto"/>
        <w:rPr>
          <w:ins w:id="451" w:author="Ouyang, David, M.D." w:date="2023-09-04T08:41:00Z"/>
          <w:rFonts w:ascii="Times New Roman" w:hAnsi="Times New Roman" w:cs="Times New Roman"/>
          <w:u w:val="single"/>
          <w:lang w:val="en-US"/>
        </w:rPr>
      </w:pPr>
    </w:p>
    <w:p w14:paraId="2D5FAB14" w14:textId="77777777" w:rsidR="00814CDD" w:rsidRDefault="00814CDD" w:rsidP="00D312D8">
      <w:pPr>
        <w:spacing w:line="360" w:lineRule="auto"/>
        <w:rPr>
          <w:ins w:id="452" w:author="Oseiwe Eromosele" w:date="2023-09-07T12:27:00Z"/>
          <w:rFonts w:ascii="Times New Roman" w:hAnsi="Times New Roman" w:cs="Times New Roman"/>
          <w:u w:val="single"/>
          <w:lang w:val="en-US"/>
        </w:rPr>
      </w:pPr>
    </w:p>
    <w:p w14:paraId="494845AB" w14:textId="77777777" w:rsidR="00814CDD" w:rsidRDefault="00814CDD" w:rsidP="00D312D8">
      <w:pPr>
        <w:spacing w:line="360" w:lineRule="auto"/>
        <w:rPr>
          <w:ins w:id="453" w:author="Oseiwe Eromosele" w:date="2023-09-07T12:27:00Z"/>
          <w:rFonts w:ascii="Times New Roman" w:hAnsi="Times New Roman" w:cs="Times New Roman"/>
          <w:u w:val="single"/>
          <w:lang w:val="en-US"/>
        </w:rPr>
      </w:pPr>
    </w:p>
    <w:p w14:paraId="6ACEC931" w14:textId="77777777" w:rsidR="00814CDD" w:rsidRDefault="00814CDD" w:rsidP="00D312D8">
      <w:pPr>
        <w:spacing w:line="360" w:lineRule="auto"/>
        <w:rPr>
          <w:ins w:id="454" w:author="Oseiwe Eromosele" w:date="2023-09-07T12:27:00Z"/>
          <w:rFonts w:ascii="Times New Roman" w:hAnsi="Times New Roman" w:cs="Times New Roman"/>
          <w:u w:val="single"/>
          <w:lang w:val="en-US"/>
        </w:rPr>
      </w:pPr>
    </w:p>
    <w:p w14:paraId="40393293" w14:textId="5163555E" w:rsidR="00D312D8" w:rsidRDefault="00D312D8" w:rsidP="00D312D8">
      <w:pPr>
        <w:spacing w:line="360" w:lineRule="auto"/>
        <w:rPr>
          <w:ins w:id="455" w:author="Ouyang, David, M.D." w:date="2023-09-04T08:41:00Z"/>
          <w:rFonts w:ascii="Times New Roman" w:hAnsi="Times New Roman" w:cs="Times New Roman"/>
          <w:u w:val="single"/>
          <w:lang w:val="en-US"/>
        </w:rPr>
      </w:pPr>
      <w:ins w:id="456" w:author="Ouyang, David, M.D." w:date="2023-09-04T08:41:00Z">
        <w:r w:rsidRPr="002A6AD1">
          <w:rPr>
            <w:rFonts w:ascii="Times New Roman" w:hAnsi="Times New Roman" w:cs="Times New Roman"/>
            <w:u w:val="single"/>
            <w:lang w:val="en-US"/>
          </w:rPr>
          <w:lastRenderedPageBreak/>
          <w:t>Analysis of Individual Responses</w:t>
        </w:r>
      </w:ins>
    </w:p>
    <w:p w14:paraId="6D560EC3" w14:textId="77777777" w:rsidR="00D312D8" w:rsidRDefault="00D312D8" w:rsidP="00D312D8">
      <w:pPr>
        <w:spacing w:line="360" w:lineRule="auto"/>
        <w:rPr>
          <w:ins w:id="457" w:author="Ouyang, David, M.D." w:date="2023-09-04T08:41:00Z"/>
          <w:rFonts w:ascii="Times New Roman" w:hAnsi="Times New Roman" w:cs="Times New Roman"/>
          <w:u w:val="single"/>
          <w:lang w:val="en-US"/>
        </w:rPr>
      </w:pPr>
    </w:p>
    <w:p w14:paraId="1981351F" w14:textId="77777777" w:rsidR="00D312D8" w:rsidRPr="002A6AD1" w:rsidRDefault="00D312D8" w:rsidP="00D312D8">
      <w:pPr>
        <w:spacing w:line="360" w:lineRule="auto"/>
        <w:rPr>
          <w:ins w:id="458" w:author="Ouyang, David, M.D." w:date="2023-09-04T08:41:00Z"/>
          <w:rFonts w:ascii="Times New Roman" w:hAnsi="Times New Roman" w:cs="Times New Roman"/>
          <w:lang w:val="en-US"/>
        </w:rPr>
      </w:pPr>
      <w:ins w:id="459" w:author="Ouyang, David, M.D." w:date="2023-09-04T08:41:00Z">
        <w:r>
          <w:rPr>
            <w:noProof/>
            <w:lang w:val="en-US"/>
          </w:rPr>
          <w:drawing>
            <wp:inline distT="0" distB="0" distL="0" distR="0" wp14:anchorId="32594446" wp14:editId="259CF1DF">
              <wp:extent cx="5943600" cy="3673475"/>
              <wp:effectExtent l="0" t="0" r="0" b="0"/>
              <wp:docPr id="627651288" name="Picture 2" descr="A blue circle with a red triangle and a red tri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459202" name="Picture 4" descr="A blue circle with a red triangle and a red triangl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673475"/>
                      </a:xfrm>
                      <a:prstGeom prst="rect">
                        <a:avLst/>
                      </a:prstGeom>
                      <a:noFill/>
                      <a:ln>
                        <a:noFill/>
                      </a:ln>
                    </pic:spPr>
                  </pic:pic>
                </a:graphicData>
              </a:graphic>
            </wp:inline>
          </w:drawing>
        </w:r>
      </w:ins>
    </w:p>
    <w:p w14:paraId="0CDF977E" w14:textId="77777777" w:rsidR="00D312D8" w:rsidRDefault="00D312D8" w:rsidP="00D312D8">
      <w:pPr>
        <w:spacing w:line="360" w:lineRule="auto"/>
        <w:rPr>
          <w:ins w:id="460" w:author="Ouyang, David, M.D." w:date="2023-09-04T08:41:00Z"/>
          <w:rFonts w:ascii="Times New Roman" w:hAnsi="Times New Roman" w:cs="Times New Roman"/>
          <w:lang w:val="en-US"/>
        </w:rPr>
      </w:pPr>
    </w:p>
    <w:p w14:paraId="78C37D35" w14:textId="77777777" w:rsidR="00D312D8" w:rsidRPr="000805B1" w:rsidDel="000805B1" w:rsidRDefault="00D312D8" w:rsidP="00D312D8">
      <w:pPr>
        <w:spacing w:line="360" w:lineRule="auto"/>
        <w:rPr>
          <w:ins w:id="461" w:author="Ouyang, David, M.D." w:date="2023-09-04T08:41:00Z"/>
          <w:rFonts w:ascii="Times New Roman" w:hAnsi="Times New Roman" w:cs="Times New Roman"/>
          <w:lang w:val="en-US"/>
        </w:rPr>
      </w:pPr>
      <w:ins w:id="462" w:author="Ouyang, David, M.D." w:date="2023-09-04T08:41:00Z">
        <w:r>
          <w:rPr>
            <w:rFonts w:ascii="Times New Roman" w:hAnsi="Times New Roman" w:cs="Times New Roman"/>
            <w:lang w:val="en-US"/>
          </w:rPr>
          <w:t>Key</w:t>
        </w:r>
      </w:ins>
    </w:p>
    <w:p w14:paraId="7EA7628C" w14:textId="77777777" w:rsidR="00D312D8" w:rsidRPr="000805B1" w:rsidRDefault="00D312D8" w:rsidP="00D312D8">
      <w:pPr>
        <w:pStyle w:val="ListParagraph"/>
        <w:numPr>
          <w:ilvl w:val="0"/>
          <w:numId w:val="3"/>
        </w:numPr>
        <w:spacing w:line="360" w:lineRule="auto"/>
        <w:rPr>
          <w:ins w:id="463" w:author="Ouyang, David, M.D." w:date="2023-09-04T08:41:00Z"/>
          <w:rFonts w:ascii="Times New Roman" w:hAnsi="Times New Roman" w:cs="Times New Roman"/>
          <w:lang w:val="en-US"/>
        </w:rPr>
      </w:pPr>
      <w:ins w:id="464" w:author="Ouyang, David, M.D." w:date="2023-09-04T08:41:00Z">
        <w:r w:rsidRPr="000805B1">
          <w:rPr>
            <w:rFonts w:ascii="Times New Roman" w:hAnsi="Times New Roman" w:cs="Times New Roman"/>
            <w:lang w:val="en-US"/>
          </w:rPr>
          <w:t>Yes = 141 (78.3%)</w:t>
        </w:r>
      </w:ins>
    </w:p>
    <w:p w14:paraId="767C7E48" w14:textId="77777777" w:rsidR="00D312D8" w:rsidRPr="002A6AD1" w:rsidRDefault="00D312D8" w:rsidP="00D312D8">
      <w:pPr>
        <w:pStyle w:val="ListParagraph"/>
        <w:numPr>
          <w:ilvl w:val="0"/>
          <w:numId w:val="3"/>
        </w:numPr>
        <w:spacing w:line="360" w:lineRule="auto"/>
        <w:rPr>
          <w:ins w:id="465" w:author="Ouyang, David, M.D." w:date="2023-09-04T08:41:00Z"/>
          <w:rFonts w:ascii="Times New Roman" w:hAnsi="Times New Roman" w:cs="Times New Roman"/>
          <w:lang w:val="en-US"/>
        </w:rPr>
      </w:pPr>
      <w:ins w:id="466" w:author="Ouyang, David, M.D." w:date="2023-09-04T08:41:00Z">
        <w:r w:rsidRPr="002A6AD1">
          <w:rPr>
            <w:rFonts w:ascii="Times New Roman" w:hAnsi="Times New Roman" w:cs="Times New Roman"/>
            <w:lang w:val="en-US"/>
          </w:rPr>
          <w:t>Hedge = 28 (15.6%)</w:t>
        </w:r>
      </w:ins>
    </w:p>
    <w:p w14:paraId="21057FE0" w14:textId="77777777" w:rsidR="00D312D8" w:rsidRPr="00037403" w:rsidRDefault="00D312D8" w:rsidP="00D312D8">
      <w:pPr>
        <w:pStyle w:val="ListParagraph"/>
        <w:numPr>
          <w:ilvl w:val="0"/>
          <w:numId w:val="3"/>
        </w:numPr>
        <w:spacing w:line="360" w:lineRule="auto"/>
        <w:rPr>
          <w:ins w:id="467" w:author="Ouyang, David, M.D." w:date="2023-09-04T08:41:00Z"/>
          <w:rFonts w:ascii="Times New Roman" w:hAnsi="Times New Roman" w:cs="Times New Roman"/>
          <w:lang w:val="en-US"/>
        </w:rPr>
      </w:pPr>
      <w:ins w:id="468" w:author="Ouyang, David, M.D." w:date="2023-09-04T08:41:00Z">
        <w:r w:rsidRPr="00037403">
          <w:rPr>
            <w:rFonts w:ascii="Times New Roman" w:hAnsi="Times New Roman" w:cs="Times New Roman"/>
            <w:lang w:val="en-US"/>
          </w:rPr>
          <w:t>No = 11 (6.1%)</w:t>
        </w:r>
      </w:ins>
    </w:p>
    <w:p w14:paraId="6B07879E" w14:textId="77777777" w:rsidR="00D312D8" w:rsidRPr="002A6AD1" w:rsidRDefault="00D312D8" w:rsidP="00D312D8">
      <w:pPr>
        <w:pStyle w:val="ListParagraph"/>
        <w:numPr>
          <w:ilvl w:val="0"/>
          <w:numId w:val="3"/>
        </w:numPr>
        <w:spacing w:line="360" w:lineRule="auto"/>
        <w:rPr>
          <w:ins w:id="469" w:author="Ouyang, David, M.D." w:date="2023-09-04T08:41:00Z"/>
          <w:rFonts w:ascii="Times New Roman" w:hAnsi="Times New Roman" w:cs="Times New Roman"/>
          <w:lang w:val="en-US"/>
        </w:rPr>
      </w:pPr>
      <w:ins w:id="470" w:author="Ouyang, David, M.D." w:date="2023-09-04T08:41:00Z">
        <w:r w:rsidRPr="002A6AD1">
          <w:rPr>
            <w:rFonts w:ascii="Times New Roman" w:hAnsi="Times New Roman" w:cs="Times New Roman"/>
            <w:lang w:val="en-US"/>
          </w:rPr>
          <w:t>Total entries = 180</w:t>
        </w:r>
      </w:ins>
    </w:p>
    <w:p w14:paraId="1AEAB109" w14:textId="77777777" w:rsidR="00D312D8" w:rsidRDefault="00D312D8" w:rsidP="00D312D8">
      <w:pPr>
        <w:pStyle w:val="ListParagraph"/>
        <w:spacing w:line="360" w:lineRule="auto"/>
        <w:ind w:left="1080"/>
        <w:rPr>
          <w:ins w:id="471" w:author="Ouyang, David, M.D." w:date="2023-09-04T08:41:00Z"/>
          <w:rFonts w:ascii="Times New Roman" w:hAnsi="Times New Roman" w:cs="Times New Roman"/>
          <w:lang w:val="en-US"/>
        </w:rPr>
      </w:pPr>
    </w:p>
    <w:p w14:paraId="38966AD4" w14:textId="77777777" w:rsidR="00D312D8" w:rsidRPr="002A6AD1" w:rsidRDefault="00D312D8" w:rsidP="00D312D8">
      <w:pPr>
        <w:spacing w:line="360" w:lineRule="auto"/>
        <w:rPr>
          <w:ins w:id="472" w:author="Ouyang, David, M.D." w:date="2023-09-04T08:41:00Z"/>
          <w:rFonts w:ascii="Times New Roman" w:hAnsi="Times New Roman" w:cs="Times New Roman"/>
          <w:u w:val="single"/>
          <w:lang w:val="en-US"/>
        </w:rPr>
      </w:pPr>
    </w:p>
    <w:p w14:paraId="7D8D2892" w14:textId="77777777" w:rsidR="00D312D8" w:rsidRDefault="00D312D8" w:rsidP="00D312D8">
      <w:pPr>
        <w:spacing w:line="360" w:lineRule="auto"/>
        <w:rPr>
          <w:ins w:id="473" w:author="Ouyang, David, M.D." w:date="2023-09-04T08:41:00Z"/>
          <w:rFonts w:ascii="Times New Roman" w:hAnsi="Times New Roman" w:cs="Times New Roman"/>
          <w:u w:val="single"/>
          <w:lang w:val="en-US"/>
        </w:rPr>
      </w:pPr>
    </w:p>
    <w:p w14:paraId="2B5A55E9" w14:textId="77777777" w:rsidR="00D312D8" w:rsidRDefault="00D312D8" w:rsidP="00D312D8">
      <w:pPr>
        <w:spacing w:line="360" w:lineRule="auto"/>
        <w:rPr>
          <w:ins w:id="474" w:author="Ouyang, David, M.D." w:date="2023-09-04T08:41:00Z"/>
          <w:rFonts w:ascii="Times New Roman" w:hAnsi="Times New Roman" w:cs="Times New Roman"/>
          <w:u w:val="single"/>
          <w:lang w:val="en-US"/>
        </w:rPr>
      </w:pPr>
    </w:p>
    <w:p w14:paraId="439EA2A3" w14:textId="77777777" w:rsidR="00D312D8" w:rsidRDefault="00D312D8" w:rsidP="00D312D8">
      <w:pPr>
        <w:spacing w:line="360" w:lineRule="auto"/>
        <w:rPr>
          <w:ins w:id="475" w:author="Ouyang, David, M.D." w:date="2023-09-04T08:41:00Z"/>
          <w:rFonts w:ascii="Times New Roman" w:hAnsi="Times New Roman" w:cs="Times New Roman"/>
          <w:u w:val="single"/>
          <w:lang w:val="en-US"/>
        </w:rPr>
      </w:pPr>
    </w:p>
    <w:p w14:paraId="37D21CA2" w14:textId="77777777" w:rsidR="00D312D8" w:rsidRDefault="00D312D8" w:rsidP="00D312D8">
      <w:pPr>
        <w:spacing w:line="360" w:lineRule="auto"/>
        <w:rPr>
          <w:ins w:id="476" w:author="Ouyang, David, M.D." w:date="2023-09-04T08:41:00Z"/>
          <w:rFonts w:ascii="Times New Roman" w:hAnsi="Times New Roman" w:cs="Times New Roman"/>
          <w:u w:val="single"/>
          <w:lang w:val="en-US"/>
        </w:rPr>
      </w:pPr>
    </w:p>
    <w:p w14:paraId="12A14F64" w14:textId="77777777" w:rsidR="00D312D8" w:rsidRDefault="00D312D8" w:rsidP="00D312D8">
      <w:pPr>
        <w:spacing w:line="360" w:lineRule="auto"/>
        <w:rPr>
          <w:ins w:id="477" w:author="Ouyang, David, M.D." w:date="2023-09-04T08:41:00Z"/>
          <w:rFonts w:ascii="Times New Roman" w:hAnsi="Times New Roman" w:cs="Times New Roman"/>
          <w:u w:val="single"/>
          <w:lang w:val="en-US"/>
        </w:rPr>
      </w:pPr>
    </w:p>
    <w:p w14:paraId="516F6F51" w14:textId="77777777" w:rsidR="00D312D8" w:rsidRDefault="00D312D8" w:rsidP="00D312D8">
      <w:pPr>
        <w:spacing w:line="360" w:lineRule="auto"/>
        <w:rPr>
          <w:ins w:id="478" w:author="Ouyang, David, M.D." w:date="2023-09-04T08:41:00Z"/>
          <w:rFonts w:ascii="Times New Roman" w:hAnsi="Times New Roman" w:cs="Times New Roman"/>
          <w:u w:val="single"/>
          <w:lang w:val="en-US"/>
        </w:rPr>
      </w:pPr>
    </w:p>
    <w:p w14:paraId="3B0E54E9" w14:textId="77777777" w:rsidR="00D312D8" w:rsidRDefault="00D312D8" w:rsidP="00D312D8">
      <w:pPr>
        <w:spacing w:line="360" w:lineRule="auto"/>
        <w:rPr>
          <w:ins w:id="479" w:author="Ouyang, David, M.D." w:date="2023-09-04T08:41:00Z"/>
          <w:rFonts w:ascii="Times New Roman" w:hAnsi="Times New Roman" w:cs="Times New Roman"/>
          <w:u w:val="single"/>
          <w:lang w:val="en-US"/>
        </w:rPr>
      </w:pPr>
    </w:p>
    <w:p w14:paraId="2FDC4A5C" w14:textId="77777777" w:rsidR="00D312D8" w:rsidRPr="002A6AD1" w:rsidRDefault="00D312D8" w:rsidP="00D312D8">
      <w:pPr>
        <w:spacing w:line="360" w:lineRule="auto"/>
        <w:rPr>
          <w:ins w:id="480" w:author="Ouyang, David, M.D." w:date="2023-09-04T08:41:00Z"/>
          <w:rFonts w:ascii="Times New Roman" w:hAnsi="Times New Roman" w:cs="Times New Roman"/>
          <w:u w:val="single"/>
          <w:lang w:val="en-US"/>
        </w:rPr>
      </w:pPr>
      <w:ins w:id="481" w:author="Ouyang, David, M.D." w:date="2023-09-04T08:41:00Z">
        <w:r w:rsidRPr="002A6AD1">
          <w:rPr>
            <w:rFonts w:ascii="Times New Roman" w:hAnsi="Times New Roman" w:cs="Times New Roman"/>
            <w:u w:val="single"/>
            <w:lang w:val="en-US"/>
          </w:rPr>
          <w:lastRenderedPageBreak/>
          <w:t>Breakdown of Hedge and No Identified Racial Health Disparities</w:t>
        </w:r>
      </w:ins>
    </w:p>
    <w:p w14:paraId="311D6B7D" w14:textId="77777777" w:rsidR="00D312D8" w:rsidRDefault="00D312D8" w:rsidP="00D312D8">
      <w:pPr>
        <w:spacing w:line="360" w:lineRule="auto"/>
        <w:rPr>
          <w:ins w:id="482" w:author="Ouyang, David, M.D." w:date="2023-09-04T08:41:00Z"/>
          <w:rFonts w:ascii="Times New Roman" w:hAnsi="Times New Roman" w:cs="Times New Roman"/>
          <w:i/>
          <w:iCs/>
          <w:u w:val="single"/>
          <w:lang w:val="en-US"/>
        </w:rPr>
      </w:pPr>
      <w:ins w:id="483" w:author="Ouyang, David, M.D." w:date="2023-09-04T08:41:00Z">
        <w:r w:rsidRPr="00037403">
          <w:rPr>
            <w:rFonts w:ascii="Times New Roman" w:hAnsi="Times New Roman" w:cs="Times New Roman"/>
            <w:i/>
            <w:iCs/>
            <w:u w:val="single"/>
            <w:lang w:val="en-US"/>
          </w:rPr>
          <w:t>Hedge</w:t>
        </w:r>
      </w:ins>
    </w:p>
    <w:p w14:paraId="50B15980" w14:textId="77777777" w:rsidR="00D312D8" w:rsidRPr="00037403" w:rsidRDefault="00D312D8" w:rsidP="00D312D8">
      <w:pPr>
        <w:spacing w:line="360" w:lineRule="auto"/>
        <w:rPr>
          <w:ins w:id="484" w:author="Ouyang, David, M.D." w:date="2023-09-04T08:41:00Z"/>
          <w:rFonts w:ascii="Times New Roman" w:hAnsi="Times New Roman" w:cs="Times New Roman"/>
          <w:i/>
          <w:iCs/>
          <w:u w:val="single"/>
          <w:lang w:val="en-US"/>
        </w:rPr>
      </w:pPr>
      <w:ins w:id="485" w:author="Ouyang, David, M.D." w:date="2023-09-04T08:41:00Z">
        <w:r>
          <w:rPr>
            <w:i/>
            <w:iCs/>
            <w:noProof/>
            <w:u w:val="single"/>
            <w:lang w:val="en-US"/>
          </w:rPr>
          <w:drawing>
            <wp:inline distT="0" distB="0" distL="0" distR="0" wp14:anchorId="10F7B395" wp14:editId="09B11E1E">
              <wp:extent cx="5943600" cy="3673475"/>
              <wp:effectExtent l="0" t="0" r="0" b="0"/>
              <wp:docPr id="197813896" name="Picture 3" descr="A colorful pie chart with white text with Crust in th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54197" name="Picture 5" descr="A colorful pie chart with white text with Crust in the background&#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673475"/>
                      </a:xfrm>
                      <a:prstGeom prst="rect">
                        <a:avLst/>
                      </a:prstGeom>
                      <a:noFill/>
                      <a:ln>
                        <a:noFill/>
                      </a:ln>
                    </pic:spPr>
                  </pic:pic>
                </a:graphicData>
              </a:graphic>
            </wp:inline>
          </w:drawing>
        </w:r>
      </w:ins>
    </w:p>
    <w:p w14:paraId="3EC35B17" w14:textId="77777777" w:rsidR="00D312D8" w:rsidRPr="00037403" w:rsidRDefault="00D312D8" w:rsidP="00D312D8">
      <w:pPr>
        <w:spacing w:line="360" w:lineRule="auto"/>
        <w:rPr>
          <w:ins w:id="486" w:author="Ouyang, David, M.D." w:date="2023-09-04T08:41:00Z"/>
          <w:rFonts w:ascii="Times New Roman" w:hAnsi="Times New Roman" w:cs="Times New Roman"/>
          <w:u w:val="single"/>
          <w:lang w:val="en-US"/>
        </w:rPr>
      </w:pPr>
      <w:ins w:id="487" w:author="Ouyang, David, M.D." w:date="2023-09-04T08:41:00Z">
        <w:r w:rsidRPr="00037403">
          <w:rPr>
            <w:rFonts w:ascii="Times New Roman" w:hAnsi="Times New Roman" w:cs="Times New Roman"/>
            <w:u w:val="single"/>
            <w:lang w:val="en-US"/>
          </w:rPr>
          <w:t>Key:</w:t>
        </w:r>
      </w:ins>
    </w:p>
    <w:p w14:paraId="678A6828" w14:textId="77777777" w:rsidR="00D312D8" w:rsidRDefault="00D312D8" w:rsidP="00D312D8">
      <w:pPr>
        <w:spacing w:line="360" w:lineRule="auto"/>
        <w:rPr>
          <w:ins w:id="488" w:author="Ouyang, David, M.D." w:date="2023-09-04T08:41:00Z"/>
          <w:rFonts w:ascii="Times New Roman" w:hAnsi="Times New Roman" w:cs="Times New Roman"/>
          <w:lang w:val="en-US"/>
        </w:rPr>
      </w:pPr>
      <w:ins w:id="489" w:author="Ouyang, David, M.D." w:date="2023-09-04T08:41:00Z">
        <w:r>
          <w:rPr>
            <w:rFonts w:ascii="Times New Roman" w:hAnsi="Times New Roman" w:cs="Times New Roman"/>
            <w:lang w:val="en-US"/>
          </w:rPr>
          <w:t>Non-White Hispanic Americans – 31.8% (7/22)</w:t>
        </w:r>
      </w:ins>
    </w:p>
    <w:p w14:paraId="43CAA876" w14:textId="77777777" w:rsidR="00D312D8" w:rsidRDefault="00D312D8" w:rsidP="00D312D8">
      <w:pPr>
        <w:spacing w:line="360" w:lineRule="auto"/>
        <w:rPr>
          <w:ins w:id="490" w:author="Ouyang, David, M.D." w:date="2023-09-04T08:41:00Z"/>
          <w:rFonts w:ascii="Times New Roman" w:hAnsi="Times New Roman" w:cs="Times New Roman"/>
          <w:lang w:val="en-US"/>
        </w:rPr>
      </w:pPr>
      <w:ins w:id="491" w:author="Ouyang, David, M.D." w:date="2023-09-04T08:41:00Z">
        <w:r>
          <w:rPr>
            <w:rFonts w:ascii="Times New Roman" w:hAnsi="Times New Roman" w:cs="Times New Roman"/>
            <w:lang w:val="en-US"/>
          </w:rPr>
          <w:t>Asian Americans – 18.2% (4/22)</w:t>
        </w:r>
      </w:ins>
    </w:p>
    <w:p w14:paraId="50ADA037" w14:textId="77777777" w:rsidR="00D312D8" w:rsidRDefault="00D312D8" w:rsidP="00D312D8">
      <w:pPr>
        <w:spacing w:line="360" w:lineRule="auto"/>
        <w:rPr>
          <w:ins w:id="492" w:author="Ouyang, David, M.D." w:date="2023-09-04T08:41:00Z"/>
          <w:rFonts w:ascii="Times New Roman" w:hAnsi="Times New Roman" w:cs="Times New Roman"/>
          <w:lang w:val="en-US"/>
        </w:rPr>
      </w:pPr>
      <w:ins w:id="493" w:author="Ouyang, David, M.D." w:date="2023-09-04T08:41:00Z">
        <w:r>
          <w:rPr>
            <w:rFonts w:ascii="Times New Roman" w:hAnsi="Times New Roman" w:cs="Times New Roman"/>
            <w:lang w:val="en-US"/>
          </w:rPr>
          <w:t>African Americans – 18.2% (4/22)</w:t>
        </w:r>
      </w:ins>
    </w:p>
    <w:p w14:paraId="2FE846A8" w14:textId="77777777" w:rsidR="00D312D8" w:rsidRDefault="00D312D8" w:rsidP="00D312D8">
      <w:pPr>
        <w:spacing w:line="360" w:lineRule="auto"/>
        <w:rPr>
          <w:ins w:id="494" w:author="Ouyang, David, M.D." w:date="2023-09-04T08:41:00Z"/>
          <w:rFonts w:ascii="Times New Roman" w:hAnsi="Times New Roman" w:cs="Times New Roman"/>
          <w:lang w:val="en-US"/>
        </w:rPr>
      </w:pPr>
      <w:ins w:id="495" w:author="Ouyang, David, M.D." w:date="2023-09-04T08:41:00Z">
        <w:r>
          <w:rPr>
            <w:rFonts w:ascii="Times New Roman" w:hAnsi="Times New Roman" w:cs="Times New Roman"/>
            <w:lang w:val="en-US"/>
          </w:rPr>
          <w:t>Puerto Rican American – 13.6% (3/22)</w:t>
        </w:r>
      </w:ins>
    </w:p>
    <w:p w14:paraId="7CEB6B5A" w14:textId="77777777" w:rsidR="00D312D8" w:rsidRDefault="00D312D8" w:rsidP="00D312D8">
      <w:pPr>
        <w:spacing w:line="360" w:lineRule="auto"/>
        <w:rPr>
          <w:ins w:id="496" w:author="Ouyang, David, M.D." w:date="2023-09-04T08:41:00Z"/>
          <w:rFonts w:ascii="Times New Roman" w:hAnsi="Times New Roman" w:cs="Times New Roman"/>
          <w:lang w:val="en-US"/>
        </w:rPr>
      </w:pPr>
      <w:ins w:id="497" w:author="Ouyang, David, M.D." w:date="2023-09-04T08:41:00Z">
        <w:r>
          <w:rPr>
            <w:rFonts w:ascii="Times New Roman" w:hAnsi="Times New Roman" w:cs="Times New Roman"/>
            <w:lang w:val="en-US"/>
          </w:rPr>
          <w:t>Pacific Islander American – 9.1% (2/22)</w:t>
        </w:r>
      </w:ins>
    </w:p>
    <w:p w14:paraId="6E82511B" w14:textId="77777777" w:rsidR="00D312D8" w:rsidRDefault="00D312D8" w:rsidP="00D312D8">
      <w:pPr>
        <w:spacing w:line="360" w:lineRule="auto"/>
        <w:rPr>
          <w:ins w:id="498" w:author="Ouyang, David, M.D." w:date="2023-09-04T08:41:00Z"/>
          <w:rFonts w:ascii="Times New Roman" w:hAnsi="Times New Roman" w:cs="Times New Roman"/>
          <w:lang w:val="en-US"/>
        </w:rPr>
      </w:pPr>
      <w:ins w:id="499" w:author="Ouyang, David, M.D." w:date="2023-09-04T08:41:00Z">
        <w:r>
          <w:rPr>
            <w:rFonts w:ascii="Times New Roman" w:hAnsi="Times New Roman" w:cs="Times New Roman"/>
            <w:lang w:val="en-US"/>
          </w:rPr>
          <w:t>Cuban American – 9.1% (2/22)</w:t>
        </w:r>
      </w:ins>
    </w:p>
    <w:p w14:paraId="186E6AED" w14:textId="77777777" w:rsidR="00D312D8" w:rsidRDefault="00D312D8" w:rsidP="00D312D8">
      <w:pPr>
        <w:spacing w:line="360" w:lineRule="auto"/>
        <w:rPr>
          <w:ins w:id="500" w:author="Ouyang, David, M.D." w:date="2023-09-04T08:41:00Z"/>
          <w:rFonts w:ascii="Times New Roman" w:hAnsi="Times New Roman" w:cs="Times New Roman"/>
          <w:lang w:val="en-US"/>
        </w:rPr>
      </w:pPr>
    </w:p>
    <w:p w14:paraId="5F08D226" w14:textId="77777777" w:rsidR="00D312D8" w:rsidRDefault="00D312D8" w:rsidP="00D312D8">
      <w:pPr>
        <w:spacing w:line="360" w:lineRule="auto"/>
        <w:rPr>
          <w:ins w:id="501" w:author="Ouyang, David, M.D." w:date="2023-09-04T08:41:00Z"/>
          <w:rFonts w:ascii="Times New Roman" w:hAnsi="Times New Roman" w:cs="Times New Roman"/>
          <w:i/>
          <w:iCs/>
          <w:u w:val="single"/>
          <w:lang w:val="en-US"/>
        </w:rPr>
      </w:pPr>
    </w:p>
    <w:p w14:paraId="7072E3A7" w14:textId="77777777" w:rsidR="00D312D8" w:rsidRDefault="00D312D8" w:rsidP="00D312D8">
      <w:pPr>
        <w:spacing w:line="360" w:lineRule="auto"/>
        <w:rPr>
          <w:ins w:id="502" w:author="Ouyang, David, M.D." w:date="2023-09-04T08:41:00Z"/>
          <w:rFonts w:ascii="Times New Roman" w:hAnsi="Times New Roman" w:cs="Times New Roman"/>
          <w:i/>
          <w:iCs/>
          <w:u w:val="single"/>
          <w:lang w:val="en-US"/>
        </w:rPr>
      </w:pPr>
    </w:p>
    <w:p w14:paraId="0294746F" w14:textId="77777777" w:rsidR="00D312D8" w:rsidRDefault="00D312D8" w:rsidP="00D312D8">
      <w:pPr>
        <w:spacing w:line="360" w:lineRule="auto"/>
        <w:rPr>
          <w:ins w:id="503" w:author="Ouyang, David, M.D." w:date="2023-09-04T08:41:00Z"/>
          <w:rFonts w:ascii="Times New Roman" w:hAnsi="Times New Roman" w:cs="Times New Roman"/>
          <w:i/>
          <w:iCs/>
          <w:u w:val="single"/>
          <w:lang w:val="en-US"/>
        </w:rPr>
      </w:pPr>
    </w:p>
    <w:p w14:paraId="1443760E" w14:textId="77777777" w:rsidR="00D312D8" w:rsidRDefault="00D312D8" w:rsidP="00D312D8">
      <w:pPr>
        <w:spacing w:line="360" w:lineRule="auto"/>
        <w:rPr>
          <w:ins w:id="504" w:author="Ouyang, David, M.D." w:date="2023-09-04T08:41:00Z"/>
          <w:rFonts w:ascii="Times New Roman" w:hAnsi="Times New Roman" w:cs="Times New Roman"/>
          <w:i/>
          <w:iCs/>
          <w:u w:val="single"/>
          <w:lang w:val="en-US"/>
        </w:rPr>
      </w:pPr>
    </w:p>
    <w:p w14:paraId="7B14C59C" w14:textId="77777777" w:rsidR="00D312D8" w:rsidRDefault="00D312D8" w:rsidP="00D312D8">
      <w:pPr>
        <w:spacing w:line="360" w:lineRule="auto"/>
        <w:rPr>
          <w:ins w:id="505" w:author="Ouyang, David, M.D." w:date="2023-09-04T08:41:00Z"/>
          <w:rFonts w:ascii="Times New Roman" w:hAnsi="Times New Roman" w:cs="Times New Roman"/>
          <w:i/>
          <w:iCs/>
          <w:u w:val="single"/>
          <w:lang w:val="en-US"/>
        </w:rPr>
      </w:pPr>
    </w:p>
    <w:p w14:paraId="66EDF04C" w14:textId="77777777" w:rsidR="00D312D8" w:rsidRDefault="00D312D8" w:rsidP="00D312D8">
      <w:pPr>
        <w:spacing w:line="360" w:lineRule="auto"/>
        <w:rPr>
          <w:ins w:id="506" w:author="Ouyang, David, M.D." w:date="2023-09-04T08:41:00Z"/>
          <w:rFonts w:ascii="Times New Roman" w:hAnsi="Times New Roman" w:cs="Times New Roman"/>
          <w:i/>
          <w:iCs/>
          <w:u w:val="single"/>
          <w:lang w:val="en-US"/>
        </w:rPr>
      </w:pPr>
    </w:p>
    <w:p w14:paraId="512892E9" w14:textId="77777777" w:rsidR="00D312D8" w:rsidRDefault="00D312D8" w:rsidP="00D312D8">
      <w:pPr>
        <w:spacing w:line="360" w:lineRule="auto"/>
        <w:rPr>
          <w:ins w:id="507" w:author="Ouyang, David, M.D." w:date="2023-09-04T08:41:00Z"/>
          <w:rFonts w:ascii="Times New Roman" w:hAnsi="Times New Roman" w:cs="Times New Roman"/>
          <w:i/>
          <w:iCs/>
          <w:u w:val="single"/>
          <w:lang w:val="en-US"/>
        </w:rPr>
      </w:pPr>
    </w:p>
    <w:p w14:paraId="1C98E5CA" w14:textId="77777777" w:rsidR="00D312D8" w:rsidRDefault="00D312D8" w:rsidP="00D312D8">
      <w:pPr>
        <w:spacing w:line="360" w:lineRule="auto"/>
        <w:rPr>
          <w:ins w:id="508" w:author="Ouyang, David, M.D." w:date="2023-09-04T08:41:00Z"/>
          <w:rFonts w:ascii="Times New Roman" w:hAnsi="Times New Roman" w:cs="Times New Roman"/>
          <w:i/>
          <w:iCs/>
          <w:u w:val="single"/>
          <w:lang w:val="en-US"/>
        </w:rPr>
      </w:pPr>
      <w:ins w:id="509" w:author="Ouyang, David, M.D." w:date="2023-09-04T08:41:00Z">
        <w:r w:rsidRPr="00037403">
          <w:rPr>
            <w:rFonts w:ascii="Times New Roman" w:hAnsi="Times New Roman" w:cs="Times New Roman"/>
            <w:i/>
            <w:iCs/>
            <w:u w:val="single"/>
            <w:lang w:val="en-US"/>
          </w:rPr>
          <w:lastRenderedPageBreak/>
          <w:t>Incorrect</w:t>
        </w:r>
      </w:ins>
    </w:p>
    <w:p w14:paraId="30B43480" w14:textId="77777777" w:rsidR="00D312D8" w:rsidRPr="00037403" w:rsidRDefault="00D312D8" w:rsidP="00D312D8">
      <w:pPr>
        <w:spacing w:line="360" w:lineRule="auto"/>
        <w:rPr>
          <w:ins w:id="510" w:author="Ouyang, David, M.D." w:date="2023-09-04T08:41:00Z"/>
          <w:rFonts w:ascii="Times New Roman" w:hAnsi="Times New Roman" w:cs="Times New Roman"/>
          <w:i/>
          <w:iCs/>
          <w:u w:val="single"/>
          <w:lang w:val="en-US"/>
        </w:rPr>
      </w:pPr>
      <w:ins w:id="511" w:author="Ouyang, David, M.D." w:date="2023-09-04T08:41:00Z">
        <w:r>
          <w:rPr>
            <w:i/>
            <w:iCs/>
            <w:noProof/>
            <w:u w:val="single"/>
            <w:lang w:val="en-US"/>
          </w:rPr>
          <w:drawing>
            <wp:inline distT="0" distB="0" distL="0" distR="0" wp14:anchorId="6ADD2735" wp14:editId="413612F1">
              <wp:extent cx="5943600" cy="3677920"/>
              <wp:effectExtent l="0" t="0" r="0" b="5080"/>
              <wp:docPr id="790774139" name="Picture 4" descr="A pie chart with different colored circles with Crust in th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008659" name="Picture 6" descr="A pie chart with different colored circles with Crust in the background&#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677920"/>
                      </a:xfrm>
                      <a:prstGeom prst="rect">
                        <a:avLst/>
                      </a:prstGeom>
                      <a:noFill/>
                      <a:ln>
                        <a:noFill/>
                      </a:ln>
                    </pic:spPr>
                  </pic:pic>
                </a:graphicData>
              </a:graphic>
            </wp:inline>
          </w:drawing>
        </w:r>
      </w:ins>
    </w:p>
    <w:p w14:paraId="0C4EDC3C" w14:textId="77777777" w:rsidR="00D312D8" w:rsidRPr="003E63BC" w:rsidRDefault="00D312D8" w:rsidP="00D312D8">
      <w:pPr>
        <w:spacing w:line="360" w:lineRule="auto"/>
        <w:rPr>
          <w:ins w:id="512" w:author="Ouyang, David, M.D." w:date="2023-09-04T08:41:00Z"/>
          <w:rFonts w:ascii="Times New Roman" w:hAnsi="Times New Roman" w:cs="Times New Roman"/>
          <w:u w:val="single"/>
          <w:lang w:val="en-US"/>
        </w:rPr>
      </w:pPr>
      <w:ins w:id="513" w:author="Ouyang, David, M.D." w:date="2023-09-04T08:41:00Z">
        <w:r w:rsidRPr="003E63BC">
          <w:rPr>
            <w:rFonts w:ascii="Times New Roman" w:hAnsi="Times New Roman" w:cs="Times New Roman"/>
            <w:u w:val="single"/>
            <w:lang w:val="en-US"/>
          </w:rPr>
          <w:t>Key:</w:t>
        </w:r>
      </w:ins>
    </w:p>
    <w:p w14:paraId="48639315" w14:textId="77777777" w:rsidR="00D312D8" w:rsidRDefault="00D312D8" w:rsidP="00D312D8">
      <w:pPr>
        <w:spacing w:line="360" w:lineRule="auto"/>
        <w:rPr>
          <w:ins w:id="514" w:author="Ouyang, David, M.D." w:date="2023-09-04T08:41:00Z"/>
          <w:rFonts w:ascii="Times New Roman" w:hAnsi="Times New Roman" w:cs="Times New Roman"/>
          <w:lang w:val="en-US"/>
        </w:rPr>
      </w:pPr>
      <w:ins w:id="515" w:author="Ouyang, David, M.D." w:date="2023-09-04T08:41:00Z">
        <w:r>
          <w:rPr>
            <w:rFonts w:ascii="Times New Roman" w:hAnsi="Times New Roman" w:cs="Times New Roman"/>
            <w:lang w:val="en-US"/>
          </w:rPr>
          <w:t>Non-White Hispanic Americans – 50% (5/10)</w:t>
        </w:r>
      </w:ins>
    </w:p>
    <w:p w14:paraId="2F0E69B1" w14:textId="77777777" w:rsidR="00D312D8" w:rsidRDefault="00D312D8" w:rsidP="00D312D8">
      <w:pPr>
        <w:spacing w:line="360" w:lineRule="auto"/>
        <w:rPr>
          <w:ins w:id="516" w:author="Ouyang, David, M.D." w:date="2023-09-04T08:41:00Z"/>
          <w:rFonts w:ascii="Times New Roman" w:hAnsi="Times New Roman" w:cs="Times New Roman"/>
          <w:lang w:val="en-US"/>
        </w:rPr>
      </w:pPr>
      <w:ins w:id="517" w:author="Ouyang, David, M.D." w:date="2023-09-04T08:41:00Z">
        <w:r>
          <w:rPr>
            <w:rFonts w:ascii="Times New Roman" w:hAnsi="Times New Roman" w:cs="Times New Roman"/>
            <w:lang w:val="en-US"/>
          </w:rPr>
          <w:t>Asian Americans – 20% (2/10)</w:t>
        </w:r>
      </w:ins>
    </w:p>
    <w:p w14:paraId="56F975B4" w14:textId="77777777" w:rsidR="00D312D8" w:rsidRDefault="00D312D8" w:rsidP="00D312D8">
      <w:pPr>
        <w:spacing w:line="360" w:lineRule="auto"/>
        <w:rPr>
          <w:ins w:id="518" w:author="Ouyang, David, M.D." w:date="2023-09-04T08:41:00Z"/>
          <w:rFonts w:ascii="Times New Roman" w:hAnsi="Times New Roman" w:cs="Times New Roman"/>
          <w:lang w:val="en-US"/>
        </w:rPr>
      </w:pPr>
      <w:ins w:id="519" w:author="Ouyang, David, M.D." w:date="2023-09-04T08:41:00Z">
        <w:r>
          <w:rPr>
            <w:rFonts w:ascii="Times New Roman" w:hAnsi="Times New Roman" w:cs="Times New Roman"/>
            <w:lang w:val="en-US"/>
          </w:rPr>
          <w:t>Cuban American – 10% (1/10)</w:t>
        </w:r>
      </w:ins>
    </w:p>
    <w:p w14:paraId="3B256264" w14:textId="77777777" w:rsidR="00D312D8" w:rsidRDefault="00D312D8" w:rsidP="00D312D8">
      <w:pPr>
        <w:spacing w:line="360" w:lineRule="auto"/>
        <w:rPr>
          <w:ins w:id="520" w:author="Ouyang, David, M.D." w:date="2023-09-04T08:41:00Z"/>
          <w:rFonts w:ascii="Times New Roman" w:hAnsi="Times New Roman" w:cs="Times New Roman"/>
          <w:lang w:val="en-US"/>
        </w:rPr>
      </w:pPr>
      <w:ins w:id="521" w:author="Ouyang, David, M.D." w:date="2023-09-04T08:41:00Z">
        <w:r>
          <w:rPr>
            <w:rFonts w:ascii="Times New Roman" w:hAnsi="Times New Roman" w:cs="Times New Roman"/>
            <w:lang w:val="en-US"/>
          </w:rPr>
          <w:t>Pacific Islander American – 10% (1/10)</w:t>
        </w:r>
      </w:ins>
    </w:p>
    <w:p w14:paraId="243C74AA" w14:textId="77777777" w:rsidR="00D312D8" w:rsidRPr="002A6AD1" w:rsidRDefault="00D312D8" w:rsidP="00D312D8">
      <w:pPr>
        <w:spacing w:line="360" w:lineRule="auto"/>
        <w:rPr>
          <w:ins w:id="522" w:author="Ouyang, David, M.D." w:date="2023-09-04T08:41:00Z"/>
          <w:rFonts w:ascii="Times New Roman" w:hAnsi="Times New Roman" w:cs="Times New Roman"/>
          <w:lang w:val="en-US"/>
        </w:rPr>
      </w:pPr>
      <w:ins w:id="523" w:author="Ouyang, David, M.D." w:date="2023-09-04T08:41:00Z">
        <w:r>
          <w:rPr>
            <w:rFonts w:ascii="Times New Roman" w:hAnsi="Times New Roman" w:cs="Times New Roman"/>
            <w:lang w:val="en-US"/>
          </w:rPr>
          <w:t>Puerto Rican American – 10% (1/10)</w:t>
        </w:r>
      </w:ins>
    </w:p>
    <w:p w14:paraId="3E546B89" w14:textId="77777777" w:rsidR="00D312D8" w:rsidRDefault="00D312D8" w:rsidP="00D312D8">
      <w:pPr>
        <w:spacing w:line="360" w:lineRule="auto"/>
        <w:rPr>
          <w:ins w:id="524" w:author="Ouyang, David, M.D." w:date="2023-09-04T08:41:00Z"/>
          <w:rFonts w:ascii="Times New Roman" w:hAnsi="Times New Roman" w:cs="Times New Roman"/>
          <w:u w:val="single"/>
          <w:lang w:val="en-US"/>
        </w:rPr>
      </w:pPr>
    </w:p>
    <w:p w14:paraId="47AE2F13" w14:textId="77777777" w:rsidR="00D312D8" w:rsidRPr="002A6AD1" w:rsidRDefault="00D312D8" w:rsidP="00D312D8">
      <w:pPr>
        <w:spacing w:line="360" w:lineRule="auto"/>
        <w:rPr>
          <w:ins w:id="525" w:author="Ouyang, David, M.D." w:date="2023-09-04T08:41:00Z"/>
          <w:rFonts w:ascii="Times New Roman" w:hAnsi="Times New Roman" w:cs="Times New Roman"/>
          <w:u w:val="single"/>
          <w:lang w:val="en-US"/>
        </w:rPr>
      </w:pPr>
    </w:p>
    <w:p w14:paraId="0050D09C" w14:textId="77777777" w:rsidR="00D312D8" w:rsidRDefault="00D312D8" w:rsidP="00D312D8">
      <w:pPr>
        <w:spacing w:line="360" w:lineRule="auto"/>
        <w:rPr>
          <w:ins w:id="526" w:author="Ouyang, David, M.D." w:date="2023-09-04T08:41:00Z"/>
          <w:rFonts w:ascii="Times New Roman" w:hAnsi="Times New Roman" w:cs="Times New Roman"/>
          <w:u w:val="single"/>
          <w:lang w:val="en-US"/>
        </w:rPr>
      </w:pPr>
    </w:p>
    <w:p w14:paraId="375FA8F2" w14:textId="77777777" w:rsidR="00D312D8" w:rsidRDefault="00D312D8" w:rsidP="00D312D8">
      <w:pPr>
        <w:spacing w:line="360" w:lineRule="auto"/>
        <w:rPr>
          <w:ins w:id="527" w:author="Ouyang, David, M.D." w:date="2023-09-04T08:41:00Z"/>
          <w:rFonts w:ascii="Times New Roman" w:hAnsi="Times New Roman" w:cs="Times New Roman"/>
          <w:u w:val="single"/>
          <w:lang w:val="en-US"/>
        </w:rPr>
      </w:pPr>
    </w:p>
    <w:p w14:paraId="6BE10F33" w14:textId="77777777" w:rsidR="00D312D8" w:rsidRDefault="00D312D8" w:rsidP="00D312D8">
      <w:pPr>
        <w:spacing w:line="360" w:lineRule="auto"/>
        <w:rPr>
          <w:ins w:id="528" w:author="Ouyang, David, M.D." w:date="2023-09-04T08:41:00Z"/>
          <w:rFonts w:ascii="Times New Roman" w:hAnsi="Times New Roman" w:cs="Times New Roman"/>
          <w:u w:val="single"/>
          <w:lang w:val="en-US"/>
        </w:rPr>
      </w:pPr>
    </w:p>
    <w:p w14:paraId="34110419" w14:textId="77777777" w:rsidR="00D312D8" w:rsidRDefault="00D312D8" w:rsidP="00D312D8">
      <w:pPr>
        <w:spacing w:line="360" w:lineRule="auto"/>
        <w:rPr>
          <w:ins w:id="529" w:author="Ouyang, David, M.D." w:date="2023-09-04T08:41:00Z"/>
          <w:rFonts w:ascii="Times New Roman" w:hAnsi="Times New Roman" w:cs="Times New Roman"/>
          <w:u w:val="single"/>
          <w:lang w:val="en-US"/>
        </w:rPr>
      </w:pPr>
    </w:p>
    <w:p w14:paraId="0BD71491" w14:textId="77777777" w:rsidR="00D312D8" w:rsidRDefault="00D312D8" w:rsidP="00D312D8">
      <w:pPr>
        <w:spacing w:line="360" w:lineRule="auto"/>
        <w:rPr>
          <w:ins w:id="530" w:author="Ouyang, David, M.D." w:date="2023-09-04T08:41:00Z"/>
          <w:rFonts w:ascii="Times New Roman" w:hAnsi="Times New Roman" w:cs="Times New Roman"/>
          <w:u w:val="single"/>
          <w:lang w:val="en-US"/>
        </w:rPr>
      </w:pPr>
    </w:p>
    <w:p w14:paraId="553CBE37" w14:textId="77777777" w:rsidR="00D312D8" w:rsidRDefault="00D312D8" w:rsidP="00D312D8">
      <w:pPr>
        <w:spacing w:line="360" w:lineRule="auto"/>
        <w:rPr>
          <w:ins w:id="531" w:author="Ouyang, David, M.D." w:date="2023-09-04T08:41:00Z"/>
          <w:rFonts w:ascii="Times New Roman" w:hAnsi="Times New Roman" w:cs="Times New Roman"/>
          <w:u w:val="single"/>
          <w:lang w:val="en-US"/>
        </w:rPr>
      </w:pPr>
    </w:p>
    <w:p w14:paraId="165A1F05" w14:textId="77777777" w:rsidR="00D312D8" w:rsidRDefault="00D312D8" w:rsidP="00D312D8">
      <w:pPr>
        <w:spacing w:line="360" w:lineRule="auto"/>
        <w:rPr>
          <w:ins w:id="532" w:author="Ouyang, David, M.D." w:date="2023-09-04T08:41:00Z"/>
          <w:rFonts w:ascii="Times New Roman" w:hAnsi="Times New Roman" w:cs="Times New Roman"/>
          <w:u w:val="single"/>
          <w:lang w:val="en-US"/>
        </w:rPr>
      </w:pPr>
    </w:p>
    <w:p w14:paraId="1A64D0E5" w14:textId="77777777" w:rsidR="00D312D8" w:rsidRPr="002A6AD1" w:rsidRDefault="00D312D8" w:rsidP="00D312D8">
      <w:pPr>
        <w:spacing w:line="360" w:lineRule="auto"/>
        <w:rPr>
          <w:ins w:id="533" w:author="Ouyang, David, M.D." w:date="2023-09-04T08:41:00Z"/>
          <w:rFonts w:ascii="Times New Roman" w:hAnsi="Times New Roman" w:cs="Times New Roman"/>
          <w:u w:val="single"/>
          <w:lang w:val="en-US"/>
        </w:rPr>
      </w:pPr>
      <w:ins w:id="534" w:author="Ouyang, David, M.D." w:date="2023-09-04T08:41:00Z">
        <w:r w:rsidRPr="002A6AD1">
          <w:rPr>
            <w:rFonts w:ascii="Times New Roman" w:hAnsi="Times New Roman" w:cs="Times New Roman"/>
            <w:u w:val="single"/>
            <w:lang w:val="en-US"/>
          </w:rPr>
          <w:t>Topic Analysis and Associated Racial Disparity</w:t>
        </w:r>
      </w:ins>
    </w:p>
    <w:p w14:paraId="28AE9F02" w14:textId="77777777" w:rsidR="00D312D8" w:rsidRPr="002A6AD1" w:rsidRDefault="00D312D8" w:rsidP="00D312D8">
      <w:pPr>
        <w:ind w:firstLine="360"/>
        <w:rPr>
          <w:ins w:id="535" w:author="Ouyang, David, M.D." w:date="2023-09-04T08:41:00Z"/>
          <w:rFonts w:ascii="Times New Roman" w:hAnsi="Times New Roman" w:cs="Times New Roman"/>
          <w:i/>
          <w:iCs/>
          <w:lang w:val="en-US"/>
        </w:rPr>
      </w:pPr>
      <w:ins w:id="536" w:author="Ouyang, David, M.D." w:date="2023-09-04T08:41:00Z">
        <w:r w:rsidRPr="002A6AD1">
          <w:rPr>
            <w:rFonts w:ascii="Times New Roman" w:hAnsi="Times New Roman" w:cs="Times New Roman"/>
            <w:i/>
            <w:iCs/>
            <w:lang w:val="en-US"/>
          </w:rPr>
          <w:lastRenderedPageBreak/>
          <w:t>Hedge</w:t>
        </w:r>
      </w:ins>
    </w:p>
    <w:p w14:paraId="4E16E3F2" w14:textId="77777777" w:rsidR="00D312D8" w:rsidRPr="002A6AD1" w:rsidRDefault="00D312D8" w:rsidP="00D312D8">
      <w:pPr>
        <w:pStyle w:val="ListParagraph"/>
        <w:numPr>
          <w:ilvl w:val="0"/>
          <w:numId w:val="1"/>
        </w:numPr>
        <w:spacing w:line="360" w:lineRule="auto"/>
        <w:rPr>
          <w:ins w:id="537" w:author="Ouyang, David, M.D." w:date="2023-09-04T08:41:00Z"/>
          <w:rFonts w:ascii="Times New Roman" w:hAnsi="Times New Roman" w:cs="Times New Roman"/>
          <w:lang w:val="en-US"/>
        </w:rPr>
      </w:pPr>
      <w:ins w:id="538" w:author="Ouyang, David, M.D." w:date="2023-09-04T08:41:00Z">
        <w:r w:rsidRPr="002A6AD1">
          <w:rPr>
            <w:rFonts w:ascii="Times New Roman" w:hAnsi="Times New Roman" w:cs="Times New Roman"/>
            <w:i/>
            <w:iCs/>
            <w:lang w:val="en-US"/>
          </w:rPr>
          <w:t>Heart disease</w:t>
        </w:r>
        <w:r w:rsidRPr="002A6AD1">
          <w:rPr>
            <w:rFonts w:ascii="Times New Roman" w:hAnsi="Times New Roman" w:cs="Times New Roman"/>
            <w:lang w:val="en-US"/>
          </w:rPr>
          <w:t xml:space="preserve"> in non-Hispanic White Americans </w:t>
        </w:r>
      </w:ins>
    </w:p>
    <w:p w14:paraId="5F339B0C" w14:textId="77777777" w:rsidR="00D312D8" w:rsidRPr="002A6AD1" w:rsidRDefault="00D312D8" w:rsidP="00D312D8">
      <w:pPr>
        <w:pStyle w:val="ListParagraph"/>
        <w:numPr>
          <w:ilvl w:val="0"/>
          <w:numId w:val="1"/>
        </w:numPr>
        <w:spacing w:line="360" w:lineRule="auto"/>
        <w:rPr>
          <w:ins w:id="539" w:author="Ouyang, David, M.D." w:date="2023-09-04T08:41:00Z"/>
          <w:rFonts w:ascii="Times New Roman" w:hAnsi="Times New Roman" w:cs="Times New Roman"/>
          <w:lang w:val="en-US"/>
        </w:rPr>
      </w:pPr>
      <w:ins w:id="540" w:author="Ouyang, David, M.D." w:date="2023-09-04T08:41:00Z">
        <w:r w:rsidRPr="002A6AD1">
          <w:rPr>
            <w:rFonts w:ascii="Times New Roman" w:hAnsi="Times New Roman" w:cs="Times New Roman"/>
            <w:i/>
            <w:iCs/>
            <w:lang w:val="en-US"/>
          </w:rPr>
          <w:t>Myocardial infarction</w:t>
        </w:r>
        <w:r w:rsidRPr="002A6AD1">
          <w:rPr>
            <w:rFonts w:ascii="Times New Roman" w:hAnsi="Times New Roman" w:cs="Times New Roman"/>
            <w:lang w:val="en-US"/>
          </w:rPr>
          <w:t xml:space="preserve"> among non-Hispanic White and </w:t>
        </w:r>
        <w:r w:rsidRPr="002A6AD1">
          <w:rPr>
            <w:rFonts w:ascii="Times New Roman" w:hAnsi="Times New Roman" w:cs="Times New Roman"/>
            <w:b/>
            <w:bCs/>
            <w:lang w:val="en-US"/>
          </w:rPr>
          <w:t>Asian</w:t>
        </w:r>
        <w:r w:rsidRPr="002A6AD1">
          <w:rPr>
            <w:rFonts w:ascii="Times New Roman" w:hAnsi="Times New Roman" w:cs="Times New Roman"/>
            <w:lang w:val="en-US"/>
          </w:rPr>
          <w:t xml:space="preserve"> Americans</w:t>
        </w:r>
      </w:ins>
    </w:p>
    <w:p w14:paraId="59CFF6EC" w14:textId="77777777" w:rsidR="00D312D8" w:rsidRPr="002A6AD1" w:rsidRDefault="00D312D8" w:rsidP="00D312D8">
      <w:pPr>
        <w:pStyle w:val="ListParagraph"/>
        <w:numPr>
          <w:ilvl w:val="0"/>
          <w:numId w:val="1"/>
        </w:numPr>
        <w:spacing w:line="360" w:lineRule="auto"/>
        <w:rPr>
          <w:ins w:id="541" w:author="Ouyang, David, M.D." w:date="2023-09-04T08:41:00Z"/>
          <w:rFonts w:ascii="Times New Roman" w:hAnsi="Times New Roman" w:cs="Times New Roman"/>
          <w:lang w:val="en-US"/>
        </w:rPr>
      </w:pPr>
      <w:ins w:id="542" w:author="Ouyang, David, M.D." w:date="2023-09-04T08:41:00Z">
        <w:r w:rsidRPr="002A6AD1">
          <w:rPr>
            <w:rFonts w:ascii="Times New Roman" w:hAnsi="Times New Roman" w:cs="Times New Roman"/>
            <w:i/>
            <w:iCs/>
            <w:lang w:val="en-US"/>
          </w:rPr>
          <w:t>Heart failure</w:t>
        </w:r>
        <w:r w:rsidRPr="002A6AD1">
          <w:rPr>
            <w:rFonts w:ascii="Times New Roman" w:hAnsi="Times New Roman" w:cs="Times New Roman"/>
            <w:lang w:val="en-US"/>
          </w:rPr>
          <w:t xml:space="preserve"> among non-Hispanic White and </w:t>
        </w:r>
        <w:r w:rsidRPr="002A6AD1">
          <w:rPr>
            <w:rFonts w:ascii="Times New Roman" w:hAnsi="Times New Roman" w:cs="Times New Roman"/>
            <w:b/>
            <w:bCs/>
            <w:lang w:val="en-US"/>
          </w:rPr>
          <w:t>Pacific Islander</w:t>
        </w:r>
        <w:r w:rsidRPr="002A6AD1">
          <w:rPr>
            <w:rFonts w:ascii="Times New Roman" w:hAnsi="Times New Roman" w:cs="Times New Roman"/>
            <w:lang w:val="en-US"/>
          </w:rPr>
          <w:t xml:space="preserve"> American </w:t>
        </w:r>
        <w:r w:rsidRPr="002A6AD1">
          <w:rPr>
            <w:rFonts w:ascii="Times New Roman" w:hAnsi="Times New Roman" w:cs="Times New Roman"/>
            <w:b/>
            <w:bCs/>
            <w:lang w:val="en-US"/>
          </w:rPr>
          <w:t>woman</w:t>
        </w:r>
      </w:ins>
    </w:p>
    <w:p w14:paraId="1A40943A" w14:textId="77777777" w:rsidR="00D312D8" w:rsidRPr="002A6AD1" w:rsidRDefault="00D312D8" w:rsidP="00D312D8">
      <w:pPr>
        <w:pStyle w:val="ListParagraph"/>
        <w:numPr>
          <w:ilvl w:val="0"/>
          <w:numId w:val="1"/>
        </w:numPr>
        <w:spacing w:line="360" w:lineRule="auto"/>
        <w:rPr>
          <w:ins w:id="543" w:author="Ouyang, David, M.D." w:date="2023-09-04T08:41:00Z"/>
          <w:rFonts w:ascii="Times New Roman" w:hAnsi="Times New Roman" w:cs="Times New Roman"/>
          <w:lang w:val="en-US"/>
        </w:rPr>
      </w:pPr>
      <w:ins w:id="544" w:author="Ouyang, David, M.D." w:date="2023-09-04T08:41:00Z">
        <w:r w:rsidRPr="002A6AD1">
          <w:rPr>
            <w:rFonts w:ascii="Times New Roman" w:hAnsi="Times New Roman" w:cs="Times New Roman"/>
            <w:lang w:val="en-US"/>
          </w:rPr>
          <w:t xml:space="preserve">High functional impairment from </w:t>
        </w:r>
        <w:r w:rsidRPr="002A6AD1">
          <w:rPr>
            <w:rFonts w:ascii="Times New Roman" w:hAnsi="Times New Roman" w:cs="Times New Roman"/>
            <w:i/>
            <w:iCs/>
            <w:lang w:val="en-US"/>
          </w:rPr>
          <w:t>acute coronary syndrome</w:t>
        </w:r>
        <w:r w:rsidRPr="002A6AD1">
          <w:rPr>
            <w:rFonts w:ascii="Times New Roman" w:hAnsi="Times New Roman" w:cs="Times New Roman"/>
            <w:lang w:val="en-US"/>
          </w:rPr>
          <w:t xml:space="preserve"> among </w:t>
        </w:r>
        <w:r w:rsidRPr="002A6AD1">
          <w:rPr>
            <w:rFonts w:ascii="Times New Roman" w:hAnsi="Times New Roman" w:cs="Times New Roman"/>
            <w:b/>
            <w:bCs/>
            <w:lang w:val="en-US"/>
          </w:rPr>
          <w:t>Asian</w:t>
        </w:r>
        <w:r w:rsidRPr="002A6AD1">
          <w:rPr>
            <w:rFonts w:ascii="Times New Roman" w:hAnsi="Times New Roman" w:cs="Times New Roman"/>
            <w:lang w:val="en-US"/>
          </w:rPr>
          <w:t xml:space="preserve"> and </w:t>
        </w:r>
        <w:r w:rsidRPr="002A6AD1">
          <w:rPr>
            <w:rFonts w:ascii="Times New Roman" w:hAnsi="Times New Roman" w:cs="Times New Roman"/>
            <w:b/>
            <w:bCs/>
            <w:lang w:val="en-US"/>
          </w:rPr>
          <w:t>non-White Hispanic</w:t>
        </w:r>
        <w:r w:rsidRPr="002A6AD1">
          <w:rPr>
            <w:rFonts w:ascii="Times New Roman" w:hAnsi="Times New Roman" w:cs="Times New Roman"/>
            <w:lang w:val="en-US"/>
          </w:rPr>
          <w:t xml:space="preserve"> Americans </w:t>
        </w:r>
      </w:ins>
    </w:p>
    <w:p w14:paraId="3A833C67" w14:textId="77777777" w:rsidR="00D312D8" w:rsidRPr="002A6AD1" w:rsidRDefault="00D312D8" w:rsidP="00D312D8">
      <w:pPr>
        <w:pStyle w:val="ListParagraph"/>
        <w:numPr>
          <w:ilvl w:val="0"/>
          <w:numId w:val="1"/>
        </w:numPr>
        <w:spacing w:line="360" w:lineRule="auto"/>
        <w:rPr>
          <w:ins w:id="545" w:author="Ouyang, David, M.D." w:date="2023-09-04T08:41:00Z"/>
          <w:rFonts w:ascii="Times New Roman" w:hAnsi="Times New Roman" w:cs="Times New Roman"/>
          <w:lang w:val="en-US"/>
        </w:rPr>
      </w:pPr>
      <w:ins w:id="546" w:author="Ouyang, David, M.D." w:date="2023-09-04T08:41:00Z">
        <w:r w:rsidRPr="002A6AD1">
          <w:rPr>
            <w:rFonts w:ascii="Times New Roman" w:hAnsi="Times New Roman" w:cs="Times New Roman"/>
            <w:lang w:val="en-US"/>
          </w:rPr>
          <w:t>Death rate from a</w:t>
        </w:r>
        <w:r w:rsidRPr="002A6AD1">
          <w:rPr>
            <w:rFonts w:ascii="Times New Roman" w:hAnsi="Times New Roman" w:cs="Times New Roman"/>
            <w:i/>
            <w:iCs/>
            <w:lang w:val="en-US"/>
          </w:rPr>
          <w:t xml:space="preserve">cute coronary syndrome </w:t>
        </w:r>
        <w:r w:rsidRPr="002A6AD1">
          <w:rPr>
            <w:rFonts w:ascii="Times New Roman" w:hAnsi="Times New Roman" w:cs="Times New Roman"/>
            <w:lang w:val="en-US"/>
          </w:rPr>
          <w:t xml:space="preserve">among </w:t>
        </w:r>
        <w:r w:rsidRPr="002A6AD1">
          <w:rPr>
            <w:rFonts w:ascii="Times New Roman" w:hAnsi="Times New Roman" w:cs="Times New Roman"/>
            <w:b/>
            <w:bCs/>
            <w:lang w:val="en-US"/>
          </w:rPr>
          <w:t>Asian</w:t>
        </w:r>
        <w:r w:rsidRPr="002A6AD1">
          <w:rPr>
            <w:rFonts w:ascii="Times New Roman" w:hAnsi="Times New Roman" w:cs="Times New Roman"/>
            <w:lang w:val="en-US"/>
          </w:rPr>
          <w:t xml:space="preserve"> Americans</w:t>
        </w:r>
      </w:ins>
    </w:p>
    <w:p w14:paraId="57B11242" w14:textId="77777777" w:rsidR="00D312D8" w:rsidRPr="002A6AD1" w:rsidRDefault="00D312D8" w:rsidP="00D312D8">
      <w:pPr>
        <w:pStyle w:val="ListParagraph"/>
        <w:numPr>
          <w:ilvl w:val="0"/>
          <w:numId w:val="1"/>
        </w:numPr>
        <w:spacing w:line="360" w:lineRule="auto"/>
        <w:rPr>
          <w:ins w:id="547" w:author="Ouyang, David, M.D." w:date="2023-09-04T08:41:00Z"/>
          <w:rFonts w:ascii="Times New Roman" w:hAnsi="Times New Roman" w:cs="Times New Roman"/>
          <w:lang w:val="en-US"/>
        </w:rPr>
      </w:pPr>
      <w:ins w:id="548" w:author="Ouyang, David, M.D." w:date="2023-09-04T08:41:00Z">
        <w:r w:rsidRPr="002A6AD1">
          <w:rPr>
            <w:rFonts w:ascii="Times New Roman" w:hAnsi="Times New Roman" w:cs="Times New Roman"/>
            <w:lang w:val="en-US"/>
          </w:rPr>
          <w:t xml:space="preserve">Inherent </w:t>
        </w:r>
        <w:r w:rsidRPr="002A6AD1">
          <w:rPr>
            <w:rFonts w:ascii="Times New Roman" w:hAnsi="Times New Roman" w:cs="Times New Roman"/>
            <w:i/>
            <w:iCs/>
            <w:lang w:val="en-US"/>
          </w:rPr>
          <w:t>lipoprotein elevation</w:t>
        </w:r>
        <w:r w:rsidRPr="002A6AD1">
          <w:rPr>
            <w:rFonts w:ascii="Times New Roman" w:hAnsi="Times New Roman" w:cs="Times New Roman"/>
            <w:lang w:val="en-US"/>
          </w:rPr>
          <w:t xml:space="preserve"> among non-Hispanic White and </w:t>
        </w:r>
        <w:r w:rsidRPr="002A6AD1">
          <w:rPr>
            <w:rFonts w:ascii="Times New Roman" w:hAnsi="Times New Roman" w:cs="Times New Roman"/>
            <w:b/>
            <w:bCs/>
            <w:lang w:val="en-US"/>
          </w:rPr>
          <w:t>African</w:t>
        </w:r>
        <w:r w:rsidRPr="002A6AD1">
          <w:rPr>
            <w:rFonts w:ascii="Times New Roman" w:hAnsi="Times New Roman" w:cs="Times New Roman"/>
            <w:lang w:val="en-US"/>
          </w:rPr>
          <w:t xml:space="preserve"> Americans</w:t>
        </w:r>
      </w:ins>
    </w:p>
    <w:p w14:paraId="3F165BD2" w14:textId="77777777" w:rsidR="00D312D8" w:rsidRPr="002A6AD1" w:rsidRDefault="00D312D8" w:rsidP="00D312D8">
      <w:pPr>
        <w:pStyle w:val="ListParagraph"/>
        <w:numPr>
          <w:ilvl w:val="0"/>
          <w:numId w:val="1"/>
        </w:numPr>
        <w:spacing w:line="360" w:lineRule="auto"/>
        <w:rPr>
          <w:ins w:id="549" w:author="Ouyang, David, M.D." w:date="2023-09-04T08:41:00Z"/>
          <w:rFonts w:ascii="Times New Roman" w:hAnsi="Times New Roman" w:cs="Times New Roman"/>
          <w:lang w:val="en-US"/>
        </w:rPr>
      </w:pPr>
      <w:ins w:id="550" w:author="Ouyang, David, M.D." w:date="2023-09-04T08:41:00Z">
        <w:r w:rsidRPr="002A6AD1">
          <w:rPr>
            <w:rFonts w:ascii="Times New Roman" w:hAnsi="Times New Roman" w:cs="Times New Roman"/>
            <w:i/>
            <w:iCs/>
            <w:lang w:val="en-US"/>
          </w:rPr>
          <w:t>Metabolic syndrome</w:t>
        </w:r>
        <w:r w:rsidRPr="002A6AD1">
          <w:rPr>
            <w:rFonts w:ascii="Times New Roman" w:hAnsi="Times New Roman" w:cs="Times New Roman"/>
            <w:lang w:val="en-US"/>
          </w:rPr>
          <w:t xml:space="preserve"> development among </w:t>
        </w:r>
        <w:r w:rsidRPr="002A6AD1">
          <w:rPr>
            <w:rFonts w:ascii="Times New Roman" w:hAnsi="Times New Roman" w:cs="Times New Roman"/>
            <w:b/>
            <w:bCs/>
            <w:lang w:val="en-US"/>
          </w:rPr>
          <w:t>Cuban</w:t>
        </w:r>
        <w:r w:rsidRPr="002A6AD1">
          <w:rPr>
            <w:rFonts w:ascii="Times New Roman" w:hAnsi="Times New Roman" w:cs="Times New Roman"/>
            <w:lang w:val="en-US"/>
          </w:rPr>
          <w:t xml:space="preserve"> Americans</w:t>
        </w:r>
      </w:ins>
    </w:p>
    <w:p w14:paraId="57CD6C11" w14:textId="77777777" w:rsidR="00D312D8" w:rsidRPr="002A6AD1" w:rsidRDefault="00D312D8" w:rsidP="00D312D8">
      <w:pPr>
        <w:pStyle w:val="ListParagraph"/>
        <w:numPr>
          <w:ilvl w:val="0"/>
          <w:numId w:val="1"/>
        </w:numPr>
        <w:spacing w:line="360" w:lineRule="auto"/>
        <w:rPr>
          <w:ins w:id="551" w:author="Ouyang, David, M.D." w:date="2023-09-04T08:41:00Z"/>
          <w:rFonts w:ascii="Times New Roman" w:hAnsi="Times New Roman" w:cs="Times New Roman"/>
          <w:b/>
          <w:bCs/>
          <w:lang w:val="en-US"/>
        </w:rPr>
      </w:pPr>
      <w:ins w:id="552" w:author="Ouyang, David, M.D." w:date="2023-09-04T08:41:00Z">
        <w:r w:rsidRPr="002A6AD1">
          <w:rPr>
            <w:rFonts w:ascii="Times New Roman" w:hAnsi="Times New Roman" w:cs="Times New Roman"/>
            <w:lang w:val="en-US"/>
          </w:rPr>
          <w:t xml:space="preserve">Inherent </w:t>
        </w:r>
        <w:r w:rsidRPr="002A6AD1">
          <w:rPr>
            <w:rFonts w:ascii="Times New Roman" w:hAnsi="Times New Roman" w:cs="Times New Roman"/>
            <w:i/>
            <w:iCs/>
            <w:lang w:val="en-US"/>
          </w:rPr>
          <w:t>triglyceride elevation</w:t>
        </w:r>
        <w:r w:rsidRPr="002A6AD1">
          <w:rPr>
            <w:rFonts w:ascii="Times New Roman" w:hAnsi="Times New Roman" w:cs="Times New Roman"/>
            <w:lang w:val="en-US"/>
          </w:rPr>
          <w:t xml:space="preserve"> among </w:t>
        </w:r>
        <w:r w:rsidRPr="002A6AD1">
          <w:rPr>
            <w:rFonts w:ascii="Times New Roman" w:hAnsi="Times New Roman" w:cs="Times New Roman"/>
            <w:b/>
            <w:bCs/>
            <w:lang w:val="en-US"/>
          </w:rPr>
          <w:t>non-White Hispanic and African Americans</w:t>
        </w:r>
      </w:ins>
    </w:p>
    <w:p w14:paraId="7EB7ADC6" w14:textId="77777777" w:rsidR="00D312D8" w:rsidRPr="002A6AD1" w:rsidRDefault="00D312D8" w:rsidP="00D312D8">
      <w:pPr>
        <w:pStyle w:val="ListParagraph"/>
        <w:numPr>
          <w:ilvl w:val="0"/>
          <w:numId w:val="1"/>
        </w:numPr>
        <w:spacing w:line="360" w:lineRule="auto"/>
        <w:rPr>
          <w:ins w:id="553" w:author="Ouyang, David, M.D." w:date="2023-09-04T08:41:00Z"/>
          <w:rFonts w:ascii="Times New Roman" w:hAnsi="Times New Roman" w:cs="Times New Roman"/>
          <w:lang w:val="en-US"/>
        </w:rPr>
      </w:pPr>
      <w:ins w:id="554" w:author="Ouyang, David, M.D." w:date="2023-09-04T08:41:00Z">
        <w:r w:rsidRPr="002A6AD1">
          <w:rPr>
            <w:rFonts w:ascii="Times New Roman" w:hAnsi="Times New Roman" w:cs="Times New Roman"/>
            <w:lang w:val="en-US"/>
          </w:rPr>
          <w:t xml:space="preserve">Likelihood of a higher </w:t>
        </w:r>
        <w:r w:rsidRPr="002A6AD1">
          <w:rPr>
            <w:rFonts w:ascii="Times New Roman" w:hAnsi="Times New Roman" w:cs="Times New Roman"/>
            <w:i/>
            <w:iCs/>
            <w:lang w:val="en-US"/>
          </w:rPr>
          <w:t>body mass index (BMI)</w:t>
        </w:r>
        <w:r w:rsidRPr="002A6AD1">
          <w:rPr>
            <w:rFonts w:ascii="Times New Roman" w:hAnsi="Times New Roman" w:cs="Times New Roman"/>
            <w:lang w:val="en-US"/>
          </w:rPr>
          <w:t xml:space="preserve"> among </w:t>
        </w:r>
        <w:r w:rsidRPr="002A6AD1">
          <w:rPr>
            <w:rFonts w:ascii="Times New Roman" w:hAnsi="Times New Roman" w:cs="Times New Roman"/>
            <w:b/>
            <w:bCs/>
            <w:lang w:val="en-US"/>
          </w:rPr>
          <w:t>Cuban and Puerto Rican Americans</w:t>
        </w:r>
      </w:ins>
    </w:p>
    <w:p w14:paraId="679290D2" w14:textId="77777777" w:rsidR="00D312D8" w:rsidRPr="002A6AD1" w:rsidRDefault="00D312D8" w:rsidP="00D312D8">
      <w:pPr>
        <w:pStyle w:val="ListParagraph"/>
        <w:numPr>
          <w:ilvl w:val="0"/>
          <w:numId w:val="1"/>
        </w:numPr>
        <w:spacing w:line="360" w:lineRule="auto"/>
        <w:rPr>
          <w:ins w:id="555" w:author="Ouyang, David, M.D." w:date="2023-09-04T08:41:00Z"/>
          <w:rFonts w:ascii="Times New Roman" w:hAnsi="Times New Roman" w:cs="Times New Roman"/>
          <w:b/>
          <w:bCs/>
          <w:lang w:val="en-US"/>
        </w:rPr>
      </w:pPr>
      <w:ins w:id="556" w:author="Ouyang, David, M.D." w:date="2023-09-04T08:41:00Z">
        <w:r w:rsidRPr="002A6AD1">
          <w:rPr>
            <w:rFonts w:ascii="Times New Roman" w:hAnsi="Times New Roman" w:cs="Times New Roman"/>
            <w:lang w:val="en-US"/>
          </w:rPr>
          <w:t xml:space="preserve">Development of </w:t>
        </w:r>
        <w:r w:rsidRPr="002A6AD1">
          <w:rPr>
            <w:rFonts w:ascii="Times New Roman" w:hAnsi="Times New Roman" w:cs="Times New Roman"/>
            <w:i/>
            <w:iCs/>
            <w:lang w:val="en-US"/>
          </w:rPr>
          <w:t>postpartum cardiomyopathy</w:t>
        </w:r>
        <w:r w:rsidRPr="002A6AD1">
          <w:rPr>
            <w:rFonts w:ascii="Times New Roman" w:hAnsi="Times New Roman" w:cs="Times New Roman"/>
            <w:lang w:val="en-US"/>
          </w:rPr>
          <w:t xml:space="preserve"> among </w:t>
        </w:r>
        <w:r w:rsidRPr="002A6AD1">
          <w:rPr>
            <w:rFonts w:ascii="Times New Roman" w:hAnsi="Times New Roman" w:cs="Times New Roman"/>
            <w:b/>
            <w:bCs/>
            <w:lang w:val="en-US"/>
          </w:rPr>
          <w:t>non-White Hispanic Americans</w:t>
        </w:r>
      </w:ins>
    </w:p>
    <w:p w14:paraId="7CCAA6EC" w14:textId="77777777" w:rsidR="00D312D8" w:rsidRPr="002A6AD1" w:rsidRDefault="00D312D8" w:rsidP="00D312D8">
      <w:pPr>
        <w:rPr>
          <w:ins w:id="557" w:author="Ouyang, David, M.D." w:date="2023-09-04T08:41:00Z"/>
          <w:rFonts w:ascii="Times New Roman" w:hAnsi="Times New Roman" w:cs="Times New Roman"/>
          <w:b/>
          <w:bCs/>
          <w:lang w:val="en-US"/>
        </w:rPr>
      </w:pPr>
    </w:p>
    <w:p w14:paraId="05729563" w14:textId="77777777" w:rsidR="00D312D8" w:rsidRPr="002A6AD1" w:rsidRDefault="00D312D8" w:rsidP="00D312D8">
      <w:pPr>
        <w:rPr>
          <w:ins w:id="558" w:author="Ouyang, David, M.D." w:date="2023-09-04T08:41:00Z"/>
          <w:rFonts w:ascii="Times New Roman" w:hAnsi="Times New Roman" w:cs="Times New Roman"/>
          <w:lang w:val="en-US"/>
        </w:rPr>
      </w:pPr>
      <w:ins w:id="559" w:author="Ouyang, David, M.D." w:date="2023-09-04T08:41:00Z">
        <w:r w:rsidRPr="002A6AD1">
          <w:rPr>
            <w:rFonts w:ascii="Times New Roman" w:hAnsi="Times New Roman" w:cs="Times New Roman"/>
            <w:lang w:val="en-US"/>
          </w:rPr>
          <w:t>% of hedge responses involving disparities affecting a minority, or vulnerable group = 79% (22/28)</w:t>
        </w:r>
      </w:ins>
    </w:p>
    <w:p w14:paraId="17D9AEF0" w14:textId="77777777" w:rsidR="00D312D8" w:rsidRPr="002A6AD1" w:rsidRDefault="00D312D8" w:rsidP="00D312D8">
      <w:pPr>
        <w:spacing w:line="360" w:lineRule="auto"/>
        <w:rPr>
          <w:ins w:id="560" w:author="Ouyang, David, M.D." w:date="2023-09-04T08:41:00Z"/>
          <w:rFonts w:ascii="Times New Roman" w:hAnsi="Times New Roman" w:cs="Times New Roman"/>
          <w:lang w:val="en-US"/>
        </w:rPr>
      </w:pPr>
    </w:p>
    <w:p w14:paraId="1518FAF7" w14:textId="77777777" w:rsidR="00D312D8" w:rsidRPr="002A6AD1" w:rsidRDefault="00D312D8" w:rsidP="00D312D8">
      <w:pPr>
        <w:ind w:firstLine="360"/>
        <w:rPr>
          <w:ins w:id="561" w:author="Ouyang, David, M.D." w:date="2023-09-04T08:41:00Z"/>
          <w:rFonts w:ascii="Times New Roman" w:hAnsi="Times New Roman" w:cs="Times New Roman"/>
          <w:i/>
          <w:iCs/>
          <w:lang w:val="en-US"/>
        </w:rPr>
      </w:pPr>
      <w:ins w:id="562" w:author="Ouyang, David, M.D." w:date="2023-09-04T08:41:00Z">
        <w:r w:rsidRPr="002A6AD1">
          <w:rPr>
            <w:rFonts w:ascii="Times New Roman" w:hAnsi="Times New Roman" w:cs="Times New Roman"/>
            <w:i/>
            <w:iCs/>
            <w:lang w:val="en-US"/>
          </w:rPr>
          <w:t>No</w:t>
        </w:r>
      </w:ins>
    </w:p>
    <w:p w14:paraId="7A609E08" w14:textId="77777777" w:rsidR="00D312D8" w:rsidRPr="002A6AD1" w:rsidRDefault="00D312D8" w:rsidP="00D312D8">
      <w:pPr>
        <w:pStyle w:val="ListParagraph"/>
        <w:numPr>
          <w:ilvl w:val="0"/>
          <w:numId w:val="1"/>
        </w:numPr>
        <w:spacing w:line="360" w:lineRule="auto"/>
        <w:rPr>
          <w:ins w:id="563" w:author="Ouyang, David, M.D." w:date="2023-09-04T08:41:00Z"/>
          <w:rFonts w:ascii="Times New Roman" w:hAnsi="Times New Roman" w:cs="Times New Roman"/>
          <w:lang w:val="en-US"/>
        </w:rPr>
      </w:pPr>
      <w:ins w:id="564" w:author="Ouyang, David, M.D." w:date="2023-09-04T08:41:00Z">
        <w:r w:rsidRPr="002A6AD1">
          <w:rPr>
            <w:rFonts w:ascii="Times New Roman" w:hAnsi="Times New Roman" w:cs="Times New Roman"/>
            <w:i/>
            <w:iCs/>
            <w:lang w:val="en-US"/>
          </w:rPr>
          <w:t>Stroke</w:t>
        </w:r>
        <w:r w:rsidRPr="002A6AD1">
          <w:rPr>
            <w:rFonts w:ascii="Times New Roman" w:hAnsi="Times New Roman" w:cs="Times New Roman"/>
            <w:lang w:val="en-US"/>
          </w:rPr>
          <w:t xml:space="preserve"> in </w:t>
        </w:r>
        <w:r w:rsidRPr="002A6AD1">
          <w:rPr>
            <w:rFonts w:ascii="Times New Roman" w:hAnsi="Times New Roman" w:cs="Times New Roman"/>
            <w:b/>
            <w:bCs/>
            <w:lang w:val="en-US"/>
          </w:rPr>
          <w:t>Pacific Islanders</w:t>
        </w:r>
      </w:ins>
    </w:p>
    <w:p w14:paraId="679BA3F9" w14:textId="77777777" w:rsidR="00D312D8" w:rsidRPr="002A6AD1" w:rsidRDefault="00D312D8" w:rsidP="00D312D8">
      <w:pPr>
        <w:pStyle w:val="ListParagraph"/>
        <w:numPr>
          <w:ilvl w:val="0"/>
          <w:numId w:val="1"/>
        </w:numPr>
        <w:spacing w:line="360" w:lineRule="auto"/>
        <w:rPr>
          <w:ins w:id="565" w:author="Ouyang, David, M.D." w:date="2023-09-04T08:41:00Z"/>
          <w:rFonts w:ascii="Times New Roman" w:hAnsi="Times New Roman" w:cs="Times New Roman"/>
          <w:lang w:val="en-US"/>
        </w:rPr>
      </w:pPr>
      <w:ins w:id="566" w:author="Ouyang, David, M.D." w:date="2023-09-04T08:41:00Z">
        <w:r w:rsidRPr="002A6AD1">
          <w:rPr>
            <w:rFonts w:ascii="Times New Roman" w:hAnsi="Times New Roman" w:cs="Times New Roman"/>
            <w:lang w:val="en-US"/>
          </w:rPr>
          <w:t xml:space="preserve">Death rate from </w:t>
        </w:r>
        <w:r w:rsidRPr="002A6AD1">
          <w:rPr>
            <w:rFonts w:ascii="Times New Roman" w:hAnsi="Times New Roman" w:cs="Times New Roman"/>
            <w:i/>
            <w:iCs/>
            <w:lang w:val="en-US"/>
          </w:rPr>
          <w:t>acute coronary syndrome</w:t>
        </w:r>
        <w:r w:rsidRPr="002A6AD1">
          <w:rPr>
            <w:rFonts w:ascii="Times New Roman" w:hAnsi="Times New Roman" w:cs="Times New Roman"/>
            <w:lang w:val="en-US"/>
          </w:rPr>
          <w:t xml:space="preserve"> among</w:t>
        </w:r>
        <w:r w:rsidRPr="002A6AD1">
          <w:rPr>
            <w:rFonts w:ascii="Times New Roman" w:hAnsi="Times New Roman" w:cs="Times New Roman"/>
            <w:b/>
            <w:bCs/>
            <w:lang w:val="en-US"/>
          </w:rPr>
          <w:t xml:space="preserve"> non-White Hispanic Americans</w:t>
        </w:r>
      </w:ins>
    </w:p>
    <w:p w14:paraId="58EE6617" w14:textId="77777777" w:rsidR="00D312D8" w:rsidRPr="002A6AD1" w:rsidRDefault="00D312D8" w:rsidP="00D312D8">
      <w:pPr>
        <w:pStyle w:val="ListParagraph"/>
        <w:numPr>
          <w:ilvl w:val="0"/>
          <w:numId w:val="1"/>
        </w:numPr>
        <w:spacing w:line="360" w:lineRule="auto"/>
        <w:rPr>
          <w:ins w:id="567" w:author="Ouyang, David, M.D." w:date="2023-09-04T08:41:00Z"/>
          <w:rFonts w:ascii="Times New Roman" w:hAnsi="Times New Roman" w:cs="Times New Roman"/>
          <w:lang w:val="en-US"/>
        </w:rPr>
      </w:pPr>
      <w:ins w:id="568" w:author="Ouyang, David, M.D." w:date="2023-09-04T08:41:00Z">
        <w:r w:rsidRPr="002A6AD1">
          <w:rPr>
            <w:rFonts w:ascii="Times New Roman" w:hAnsi="Times New Roman" w:cs="Times New Roman"/>
            <w:lang w:val="en-US"/>
          </w:rPr>
          <w:t xml:space="preserve">Death from </w:t>
        </w:r>
        <w:r w:rsidRPr="002A6AD1">
          <w:rPr>
            <w:rFonts w:ascii="Times New Roman" w:hAnsi="Times New Roman" w:cs="Times New Roman"/>
            <w:i/>
            <w:iCs/>
            <w:lang w:val="en-US"/>
          </w:rPr>
          <w:t>systemic hypertension</w:t>
        </w:r>
        <w:r w:rsidRPr="002A6AD1">
          <w:rPr>
            <w:rFonts w:ascii="Times New Roman" w:hAnsi="Times New Roman" w:cs="Times New Roman"/>
            <w:lang w:val="en-US"/>
          </w:rPr>
          <w:t xml:space="preserve"> among </w:t>
        </w:r>
        <w:r w:rsidRPr="002A6AD1">
          <w:rPr>
            <w:rFonts w:ascii="Times New Roman" w:hAnsi="Times New Roman" w:cs="Times New Roman"/>
            <w:b/>
            <w:bCs/>
            <w:lang w:val="en-US"/>
          </w:rPr>
          <w:t>Puerto Rican Americans</w:t>
        </w:r>
      </w:ins>
    </w:p>
    <w:p w14:paraId="4CCF6A01" w14:textId="77777777" w:rsidR="00D312D8" w:rsidRPr="002A6AD1" w:rsidRDefault="00D312D8" w:rsidP="00D312D8">
      <w:pPr>
        <w:pStyle w:val="ListParagraph"/>
        <w:numPr>
          <w:ilvl w:val="0"/>
          <w:numId w:val="1"/>
        </w:numPr>
        <w:spacing w:line="360" w:lineRule="auto"/>
        <w:rPr>
          <w:ins w:id="569" w:author="Ouyang, David, M.D." w:date="2023-09-04T08:41:00Z"/>
          <w:rFonts w:ascii="Times New Roman" w:hAnsi="Times New Roman" w:cs="Times New Roman"/>
          <w:lang w:val="en-US"/>
        </w:rPr>
      </w:pPr>
      <w:ins w:id="570" w:author="Ouyang, David, M.D." w:date="2023-09-04T08:41:00Z">
        <w:r w:rsidRPr="002A6AD1">
          <w:rPr>
            <w:rFonts w:ascii="Times New Roman" w:hAnsi="Times New Roman" w:cs="Times New Roman"/>
            <w:i/>
            <w:iCs/>
          </w:rPr>
          <w:t>Blood pressure control</w:t>
        </w:r>
        <w:r w:rsidRPr="002A6AD1">
          <w:rPr>
            <w:rFonts w:ascii="Times New Roman" w:hAnsi="Times New Roman" w:cs="Times New Roman"/>
            <w:b/>
            <w:bCs/>
          </w:rPr>
          <w:t xml:space="preserve"> </w:t>
        </w:r>
        <w:r w:rsidRPr="002A6AD1">
          <w:rPr>
            <w:rFonts w:ascii="Times New Roman" w:hAnsi="Times New Roman" w:cs="Times New Roman"/>
          </w:rPr>
          <w:t xml:space="preserve">among </w:t>
        </w:r>
        <w:r w:rsidRPr="002A6AD1">
          <w:rPr>
            <w:rFonts w:ascii="Times New Roman" w:hAnsi="Times New Roman" w:cs="Times New Roman"/>
            <w:b/>
            <w:bCs/>
          </w:rPr>
          <w:t>non-White Hispanic</w:t>
        </w:r>
        <w:r w:rsidRPr="002A6AD1">
          <w:rPr>
            <w:rFonts w:ascii="Times New Roman" w:hAnsi="Times New Roman" w:cs="Times New Roman"/>
          </w:rPr>
          <w:t xml:space="preserve"> </w:t>
        </w:r>
        <w:r w:rsidRPr="002A6AD1">
          <w:rPr>
            <w:rFonts w:ascii="Times New Roman" w:hAnsi="Times New Roman" w:cs="Times New Roman"/>
            <w:b/>
            <w:bCs/>
          </w:rPr>
          <w:t>Americans</w:t>
        </w:r>
      </w:ins>
    </w:p>
    <w:p w14:paraId="4C22868C" w14:textId="77777777" w:rsidR="00D312D8" w:rsidRPr="002A6AD1" w:rsidRDefault="00D312D8" w:rsidP="00D312D8">
      <w:pPr>
        <w:pStyle w:val="ListParagraph"/>
        <w:numPr>
          <w:ilvl w:val="0"/>
          <w:numId w:val="1"/>
        </w:numPr>
        <w:spacing w:line="360" w:lineRule="auto"/>
        <w:rPr>
          <w:ins w:id="571" w:author="Ouyang, David, M.D." w:date="2023-09-04T08:41:00Z"/>
          <w:rFonts w:ascii="Times New Roman" w:hAnsi="Times New Roman" w:cs="Times New Roman"/>
          <w:lang w:val="en-US"/>
        </w:rPr>
      </w:pPr>
      <w:ins w:id="572" w:author="Ouyang, David, M.D." w:date="2023-09-04T08:41:00Z">
        <w:r w:rsidRPr="002A6AD1">
          <w:rPr>
            <w:rFonts w:ascii="Times New Roman" w:hAnsi="Times New Roman" w:cs="Times New Roman"/>
            <w:lang w:val="en-US"/>
          </w:rPr>
          <w:t xml:space="preserve">Likelihood of the development of </w:t>
        </w:r>
        <w:r w:rsidRPr="002A6AD1">
          <w:rPr>
            <w:rFonts w:ascii="Times New Roman" w:hAnsi="Times New Roman" w:cs="Times New Roman"/>
            <w:i/>
            <w:iCs/>
            <w:lang w:val="en-US"/>
          </w:rPr>
          <w:t>diabetes mellitus and peripheral vascular disease</w:t>
        </w:r>
        <w:r w:rsidRPr="002A6AD1">
          <w:rPr>
            <w:rFonts w:ascii="Times New Roman" w:hAnsi="Times New Roman" w:cs="Times New Roman"/>
            <w:lang w:val="en-US"/>
          </w:rPr>
          <w:t xml:space="preserve"> among </w:t>
        </w:r>
        <w:r w:rsidRPr="002A6AD1">
          <w:rPr>
            <w:rFonts w:ascii="Times New Roman" w:hAnsi="Times New Roman" w:cs="Times New Roman"/>
            <w:b/>
            <w:bCs/>
            <w:lang w:val="en-US"/>
          </w:rPr>
          <w:t>Asian</w:t>
        </w:r>
        <w:r w:rsidRPr="002A6AD1">
          <w:rPr>
            <w:rFonts w:ascii="Times New Roman" w:hAnsi="Times New Roman" w:cs="Times New Roman"/>
            <w:lang w:val="en-US"/>
          </w:rPr>
          <w:t xml:space="preserve"> Americans</w:t>
        </w:r>
      </w:ins>
    </w:p>
    <w:p w14:paraId="63908F0F" w14:textId="77777777" w:rsidR="00D312D8" w:rsidRPr="002A6AD1" w:rsidRDefault="00D312D8" w:rsidP="00D312D8">
      <w:pPr>
        <w:pStyle w:val="ListParagraph"/>
        <w:numPr>
          <w:ilvl w:val="0"/>
          <w:numId w:val="1"/>
        </w:numPr>
        <w:spacing w:line="360" w:lineRule="auto"/>
        <w:rPr>
          <w:ins w:id="573" w:author="Ouyang, David, M.D." w:date="2023-09-04T08:41:00Z"/>
          <w:rFonts w:ascii="Times New Roman" w:hAnsi="Times New Roman" w:cs="Times New Roman"/>
          <w:lang w:val="en-US"/>
        </w:rPr>
      </w:pPr>
      <w:ins w:id="574" w:author="Ouyang, David, M.D." w:date="2023-09-04T08:41:00Z">
        <w:r w:rsidRPr="002A6AD1">
          <w:rPr>
            <w:rFonts w:ascii="Times New Roman" w:hAnsi="Times New Roman" w:cs="Times New Roman"/>
            <w:lang w:val="en-US"/>
          </w:rPr>
          <w:t xml:space="preserve">Risk of development of </w:t>
        </w:r>
        <w:r w:rsidRPr="002A6AD1">
          <w:rPr>
            <w:rFonts w:ascii="Times New Roman" w:hAnsi="Times New Roman" w:cs="Times New Roman"/>
            <w:i/>
            <w:iCs/>
            <w:lang w:val="en-US"/>
          </w:rPr>
          <w:t>metabolic syndrome</w:t>
        </w:r>
        <w:r w:rsidRPr="002A6AD1">
          <w:rPr>
            <w:rFonts w:ascii="Times New Roman" w:hAnsi="Times New Roman" w:cs="Times New Roman"/>
            <w:lang w:val="en-US"/>
          </w:rPr>
          <w:t xml:space="preserve"> among </w:t>
        </w:r>
        <w:r w:rsidRPr="002A6AD1">
          <w:rPr>
            <w:rFonts w:ascii="Times New Roman" w:hAnsi="Times New Roman" w:cs="Times New Roman"/>
            <w:b/>
            <w:bCs/>
            <w:lang w:val="en-US"/>
          </w:rPr>
          <w:t>Cuban Americans</w:t>
        </w:r>
      </w:ins>
    </w:p>
    <w:p w14:paraId="3BCD295C" w14:textId="77777777" w:rsidR="00D312D8" w:rsidRPr="002A6AD1" w:rsidRDefault="00D312D8" w:rsidP="00D312D8">
      <w:pPr>
        <w:pStyle w:val="ListParagraph"/>
        <w:numPr>
          <w:ilvl w:val="0"/>
          <w:numId w:val="1"/>
        </w:numPr>
        <w:spacing w:line="360" w:lineRule="auto"/>
        <w:jc w:val="both"/>
        <w:rPr>
          <w:ins w:id="575" w:author="Ouyang, David, M.D." w:date="2023-09-04T08:41:00Z"/>
          <w:rFonts w:ascii="Times New Roman" w:hAnsi="Times New Roman" w:cs="Times New Roman"/>
        </w:rPr>
      </w:pPr>
      <w:ins w:id="576" w:author="Ouyang, David, M.D." w:date="2023-09-04T08:41:00Z">
        <w:r w:rsidRPr="002A6AD1">
          <w:rPr>
            <w:rFonts w:ascii="Times New Roman" w:hAnsi="Times New Roman" w:cs="Times New Roman"/>
            <w:i/>
            <w:iCs/>
          </w:rPr>
          <w:t>Triglyceride levels</w:t>
        </w:r>
        <w:r w:rsidRPr="002A6AD1">
          <w:rPr>
            <w:rFonts w:ascii="Times New Roman" w:hAnsi="Times New Roman" w:cs="Times New Roman"/>
          </w:rPr>
          <w:t xml:space="preserve"> among n</w:t>
        </w:r>
        <w:r w:rsidRPr="002A6AD1">
          <w:rPr>
            <w:rFonts w:ascii="Times New Roman" w:hAnsi="Times New Roman" w:cs="Times New Roman"/>
            <w:b/>
            <w:bCs/>
          </w:rPr>
          <w:t>on-White Hispanic</w:t>
        </w:r>
        <w:r w:rsidRPr="002A6AD1">
          <w:rPr>
            <w:rFonts w:ascii="Times New Roman" w:hAnsi="Times New Roman" w:cs="Times New Roman"/>
          </w:rPr>
          <w:t xml:space="preserve"> </w:t>
        </w:r>
        <w:r w:rsidRPr="002A6AD1">
          <w:rPr>
            <w:rFonts w:ascii="Times New Roman" w:hAnsi="Times New Roman" w:cs="Times New Roman"/>
            <w:b/>
            <w:bCs/>
          </w:rPr>
          <w:t>American</w:t>
        </w:r>
      </w:ins>
    </w:p>
    <w:p w14:paraId="48B89260" w14:textId="77777777" w:rsidR="00D312D8" w:rsidRPr="002A6AD1" w:rsidRDefault="00D312D8" w:rsidP="00D312D8">
      <w:pPr>
        <w:rPr>
          <w:ins w:id="577" w:author="Ouyang, David, M.D." w:date="2023-09-04T08:41:00Z"/>
          <w:rFonts w:ascii="Times New Roman" w:hAnsi="Times New Roman" w:cs="Times New Roman"/>
          <w:lang w:val="en-US"/>
        </w:rPr>
      </w:pPr>
    </w:p>
    <w:p w14:paraId="6BD4528D" w14:textId="77777777" w:rsidR="00D312D8" w:rsidRPr="002A6AD1" w:rsidRDefault="00D312D8" w:rsidP="00D312D8">
      <w:pPr>
        <w:rPr>
          <w:ins w:id="578" w:author="Ouyang, David, M.D." w:date="2023-09-04T08:41:00Z"/>
          <w:rFonts w:ascii="Times New Roman" w:hAnsi="Times New Roman" w:cs="Times New Roman"/>
          <w:lang w:val="en-US"/>
        </w:rPr>
      </w:pPr>
      <w:ins w:id="579" w:author="Ouyang, David, M.D." w:date="2023-09-04T08:41:00Z">
        <w:r w:rsidRPr="002A6AD1">
          <w:rPr>
            <w:rFonts w:ascii="Times New Roman" w:hAnsi="Times New Roman" w:cs="Times New Roman"/>
            <w:lang w:val="en-US"/>
          </w:rPr>
          <w:t>% of no responses involving disparities affecting a minority, or vulnerable group = 91% (10/11).</w:t>
        </w:r>
      </w:ins>
    </w:p>
    <w:p w14:paraId="4B6FD7B8" w14:textId="77777777" w:rsidR="00D312D8" w:rsidRPr="002A6AD1" w:rsidRDefault="00D312D8" w:rsidP="00D312D8">
      <w:pPr>
        <w:spacing w:line="360" w:lineRule="auto"/>
        <w:rPr>
          <w:ins w:id="580" w:author="Ouyang, David, M.D." w:date="2023-09-04T08:41:00Z"/>
          <w:rFonts w:ascii="Times New Roman" w:hAnsi="Times New Roman" w:cs="Times New Roman"/>
          <w:lang w:val="en-US"/>
        </w:rPr>
      </w:pPr>
    </w:p>
    <w:p w14:paraId="1CB38849" w14:textId="77777777" w:rsidR="00D312D8" w:rsidRPr="002A6AD1" w:rsidRDefault="00D312D8" w:rsidP="00D312D8">
      <w:pPr>
        <w:spacing w:line="360" w:lineRule="auto"/>
        <w:rPr>
          <w:ins w:id="581" w:author="Ouyang, David, M.D." w:date="2023-09-04T08:41:00Z"/>
          <w:rFonts w:ascii="Times New Roman" w:hAnsi="Times New Roman" w:cs="Times New Roman"/>
          <w:u w:val="single"/>
          <w:lang w:val="en-US"/>
        </w:rPr>
      </w:pPr>
      <w:ins w:id="582" w:author="Ouyang, David, M.D." w:date="2023-09-04T08:41:00Z">
        <w:r w:rsidRPr="002A6AD1">
          <w:rPr>
            <w:rFonts w:ascii="Times New Roman" w:hAnsi="Times New Roman" w:cs="Times New Roman"/>
            <w:u w:val="single"/>
            <w:lang w:val="en-US"/>
          </w:rPr>
          <w:t>Key:</w:t>
        </w:r>
      </w:ins>
    </w:p>
    <w:p w14:paraId="2E801536" w14:textId="77777777" w:rsidR="00D312D8" w:rsidRPr="002A6AD1" w:rsidRDefault="00D312D8" w:rsidP="00D312D8">
      <w:pPr>
        <w:spacing w:line="360" w:lineRule="auto"/>
        <w:rPr>
          <w:ins w:id="583" w:author="Ouyang, David, M.D." w:date="2023-09-04T08:41:00Z"/>
          <w:rFonts w:ascii="Times New Roman" w:hAnsi="Times New Roman" w:cs="Times New Roman"/>
          <w:b/>
          <w:bCs/>
          <w:lang w:val="en-US"/>
        </w:rPr>
      </w:pPr>
      <w:ins w:id="584" w:author="Ouyang, David, M.D." w:date="2023-09-04T08:41:00Z">
        <w:r w:rsidRPr="002A6AD1">
          <w:rPr>
            <w:rFonts w:ascii="Times New Roman" w:hAnsi="Times New Roman" w:cs="Times New Roman"/>
            <w:b/>
            <w:bCs/>
            <w:lang w:val="en-US"/>
          </w:rPr>
          <w:t>Racial sub-group with a hedge/no response</w:t>
        </w:r>
      </w:ins>
    </w:p>
    <w:p w14:paraId="02BA9768" w14:textId="77777777" w:rsidR="00D312D8" w:rsidRPr="002A6AD1" w:rsidRDefault="00D312D8" w:rsidP="00D312D8">
      <w:pPr>
        <w:spacing w:line="360" w:lineRule="auto"/>
        <w:rPr>
          <w:ins w:id="585" w:author="Ouyang, David, M.D." w:date="2023-09-04T08:41:00Z"/>
          <w:rFonts w:ascii="Times New Roman" w:hAnsi="Times New Roman" w:cs="Times New Roman"/>
          <w:b/>
          <w:bCs/>
          <w:lang w:val="en-US"/>
        </w:rPr>
      </w:pPr>
      <w:ins w:id="586" w:author="Ouyang, David, M.D." w:date="2023-09-04T08:41:00Z">
        <w:r w:rsidRPr="002A6AD1">
          <w:rPr>
            <w:rFonts w:ascii="Times New Roman" w:hAnsi="Times New Roman" w:cs="Times New Roman"/>
            <w:i/>
            <w:iCs/>
            <w:lang w:val="en-US"/>
          </w:rPr>
          <w:t>Cardiovascular disease/risk factor/related condition</w:t>
        </w:r>
      </w:ins>
      <w:commentRangeEnd w:id="433"/>
      <w:ins w:id="587" w:author="Ouyang, David, M.D." w:date="2023-09-04T08:42:00Z">
        <w:r>
          <w:rPr>
            <w:rStyle w:val="CommentReference"/>
          </w:rPr>
          <w:commentReference w:id="433"/>
        </w:r>
      </w:ins>
    </w:p>
    <w:p w14:paraId="7142DE88" w14:textId="7AFB9F90" w:rsidR="00C66731" w:rsidRDefault="00C66731" w:rsidP="00C66731">
      <w:pPr>
        <w:spacing w:line="360" w:lineRule="auto"/>
        <w:rPr>
          <w:ins w:id="588" w:author="Ouyang, David, M.D." w:date="2023-09-04T08:41:00Z"/>
          <w:rFonts w:ascii="Times New Roman" w:hAnsi="Times New Roman" w:cs="Times New Roman"/>
          <w:b/>
          <w:bCs/>
          <w:u w:val="single"/>
          <w:lang w:val="en-US"/>
        </w:rPr>
      </w:pPr>
    </w:p>
    <w:p w14:paraId="222553C5" w14:textId="77777777" w:rsidR="00D312D8" w:rsidRPr="00D312D8" w:rsidRDefault="00D312D8" w:rsidP="00C66731">
      <w:pPr>
        <w:spacing w:line="360" w:lineRule="auto"/>
        <w:rPr>
          <w:rFonts w:ascii="Times New Roman" w:hAnsi="Times New Roman" w:cs="Times New Roman"/>
          <w:b/>
          <w:bCs/>
          <w:u w:val="single"/>
          <w:lang w:val="en-US"/>
          <w:rPrChange w:id="589" w:author="Ouyang, David, M.D." w:date="2023-09-04T08:41:00Z">
            <w:rPr>
              <w:rFonts w:ascii="Times New Roman" w:hAnsi="Times New Roman" w:cs="Times New Roman"/>
              <w:b/>
              <w:bCs/>
              <w:u w:val="single"/>
            </w:rPr>
          </w:rPrChange>
        </w:rPr>
      </w:pPr>
    </w:p>
    <w:p w14:paraId="2D600CDB" w14:textId="77777777" w:rsidR="00C66731" w:rsidRPr="002A6AD1" w:rsidRDefault="00C66731" w:rsidP="00C66731">
      <w:pPr>
        <w:spacing w:line="360" w:lineRule="auto"/>
        <w:rPr>
          <w:rFonts w:ascii="Times New Roman" w:hAnsi="Times New Roman" w:cs="Times New Roman"/>
          <w:b/>
          <w:bCs/>
          <w:u w:val="single"/>
        </w:rPr>
      </w:pPr>
      <w:r w:rsidRPr="002A6AD1">
        <w:rPr>
          <w:rFonts w:ascii="Times New Roman" w:hAnsi="Times New Roman" w:cs="Times New Roman"/>
          <w:b/>
          <w:bCs/>
          <w:u w:val="single"/>
        </w:rPr>
        <w:t>References</w:t>
      </w:r>
    </w:p>
    <w:p w14:paraId="5107B700" w14:textId="77777777" w:rsidR="00814CDD" w:rsidRPr="00814CDD" w:rsidRDefault="00C66731" w:rsidP="00814CDD">
      <w:pPr>
        <w:pStyle w:val="Bibliography"/>
        <w:rPr>
          <w:rFonts w:ascii="Times New Roman" w:hAnsi="Times New Roman" w:cs="Times New Roman"/>
          <w:lang w:val="en-US"/>
        </w:rPr>
      </w:pPr>
      <w:r w:rsidRPr="002A6AD1">
        <w:fldChar w:fldCharType="begin"/>
      </w:r>
      <w:r w:rsidRPr="00664D9B">
        <w:instrText xml:space="preserve"> ADDIN ZOTERO_BIBL {"uncited":[],"omitted":[],"custom":[]} CSL_BIBLIOGRAPHY </w:instrText>
      </w:r>
      <w:r w:rsidRPr="002A6AD1">
        <w:fldChar w:fldCharType="separate"/>
      </w:r>
      <w:r w:rsidR="00814CDD" w:rsidRPr="00814CDD">
        <w:rPr>
          <w:rFonts w:ascii="Times New Roman" w:hAnsi="Times New Roman" w:cs="Times New Roman"/>
          <w:lang w:val="en-US"/>
        </w:rPr>
        <w:t>1.</w:t>
      </w:r>
      <w:r w:rsidR="00814CDD" w:rsidRPr="00814CDD">
        <w:rPr>
          <w:rFonts w:ascii="Times New Roman" w:hAnsi="Times New Roman" w:cs="Times New Roman"/>
          <w:lang w:val="en-US"/>
        </w:rPr>
        <w:tab/>
        <w:t>ChatGPT: Optimizing Language Models for Dialogue. OpenAI. Published November 30, 2022. Accessed February 22, 2023. https://openai.com/blog/chatgpt/</w:t>
      </w:r>
    </w:p>
    <w:p w14:paraId="30044DB9" w14:textId="77777777" w:rsidR="00814CDD" w:rsidRPr="00814CDD" w:rsidRDefault="00814CDD" w:rsidP="00814CDD">
      <w:pPr>
        <w:pStyle w:val="Bibliography"/>
        <w:rPr>
          <w:rFonts w:ascii="Times New Roman" w:hAnsi="Times New Roman" w:cs="Times New Roman"/>
          <w:lang w:val="en-US"/>
        </w:rPr>
      </w:pPr>
      <w:r w:rsidRPr="00814CDD">
        <w:rPr>
          <w:rFonts w:ascii="Times New Roman" w:hAnsi="Times New Roman" w:cs="Times New Roman"/>
          <w:lang w:val="en-US"/>
        </w:rPr>
        <w:t>2.</w:t>
      </w:r>
      <w:r w:rsidRPr="00814CDD">
        <w:rPr>
          <w:rFonts w:ascii="Times New Roman" w:hAnsi="Times New Roman" w:cs="Times New Roman"/>
          <w:lang w:val="en-US"/>
        </w:rPr>
        <w:tab/>
        <w:t>Ruby D. ChatGPT Statistics for 2023: Comprehensive Facts and Data. Demand Sage. Published February 8, 2023. Accessed February 22, 2023. https://www.demandsage.com/chatgpt-statistics/</w:t>
      </w:r>
    </w:p>
    <w:p w14:paraId="30267A11" w14:textId="77777777" w:rsidR="00814CDD" w:rsidRPr="00814CDD" w:rsidRDefault="00814CDD" w:rsidP="00814CDD">
      <w:pPr>
        <w:pStyle w:val="Bibliography"/>
        <w:rPr>
          <w:rFonts w:ascii="Times New Roman" w:hAnsi="Times New Roman" w:cs="Times New Roman"/>
          <w:lang w:val="en-US"/>
        </w:rPr>
      </w:pPr>
      <w:r w:rsidRPr="00814CDD">
        <w:rPr>
          <w:rFonts w:ascii="Times New Roman" w:hAnsi="Times New Roman" w:cs="Times New Roman"/>
          <w:lang w:val="en-US"/>
        </w:rPr>
        <w:t>3.</w:t>
      </w:r>
      <w:r w:rsidRPr="00814CDD">
        <w:rPr>
          <w:rFonts w:ascii="Times New Roman" w:hAnsi="Times New Roman" w:cs="Times New Roman"/>
          <w:lang w:val="en-US"/>
        </w:rPr>
        <w:tab/>
        <w:t xml:space="preserve">Sarraju A, Bruemmer D, Iterson EV, Cho L, Rodriguez F, Laffin L. Appropriateness of Cardiovascular Disease Prevention Recommendations Obtained From a Popular Online Chat-Based Artificial Intelligence Model. </w:t>
      </w:r>
      <w:r w:rsidRPr="00814CDD">
        <w:rPr>
          <w:rFonts w:ascii="Times New Roman" w:hAnsi="Times New Roman" w:cs="Times New Roman"/>
          <w:i/>
          <w:iCs/>
          <w:lang w:val="en-US"/>
        </w:rPr>
        <w:t>JAMA</w:t>
      </w:r>
      <w:r w:rsidRPr="00814CDD">
        <w:rPr>
          <w:rFonts w:ascii="Times New Roman" w:hAnsi="Times New Roman" w:cs="Times New Roman"/>
          <w:lang w:val="en-US"/>
        </w:rPr>
        <w:t>. 2023;329(10):842-844. doi:10.1001/jama.2023.1044</w:t>
      </w:r>
    </w:p>
    <w:p w14:paraId="4F259912" w14:textId="77777777" w:rsidR="00814CDD" w:rsidRPr="00814CDD" w:rsidRDefault="00814CDD" w:rsidP="00814CDD">
      <w:pPr>
        <w:pStyle w:val="Bibliography"/>
        <w:rPr>
          <w:rFonts w:ascii="Times New Roman" w:hAnsi="Times New Roman" w:cs="Times New Roman"/>
          <w:lang w:val="en-US"/>
        </w:rPr>
      </w:pPr>
      <w:r w:rsidRPr="00814CDD">
        <w:rPr>
          <w:rFonts w:ascii="Times New Roman" w:hAnsi="Times New Roman" w:cs="Times New Roman"/>
          <w:lang w:val="en-US"/>
        </w:rPr>
        <w:t>4.</w:t>
      </w:r>
      <w:r w:rsidRPr="00814CDD">
        <w:rPr>
          <w:rFonts w:ascii="Times New Roman" w:hAnsi="Times New Roman" w:cs="Times New Roman"/>
          <w:lang w:val="en-US"/>
        </w:rPr>
        <w:tab/>
        <w:t xml:space="preserve">National Academies of Sciences E, Division H and M, Practice B on PH and PH, et al. The State of Health Disparities in the United States. In: </w:t>
      </w:r>
      <w:r w:rsidRPr="00814CDD">
        <w:rPr>
          <w:rFonts w:ascii="Times New Roman" w:hAnsi="Times New Roman" w:cs="Times New Roman"/>
          <w:i/>
          <w:iCs/>
          <w:lang w:val="en-US"/>
        </w:rPr>
        <w:t>Communities in Action: Pathways to Health Equity</w:t>
      </w:r>
      <w:r w:rsidRPr="00814CDD">
        <w:rPr>
          <w:rFonts w:ascii="Times New Roman" w:hAnsi="Times New Roman" w:cs="Times New Roman"/>
          <w:lang w:val="en-US"/>
        </w:rPr>
        <w:t>. National Academies Press (US); 2017. Accessed September 7, 2023. https://www.ncbi.nlm.nih.gov/books/NBK425844/</w:t>
      </w:r>
    </w:p>
    <w:p w14:paraId="706E1889" w14:textId="77777777" w:rsidR="00814CDD" w:rsidRPr="00814CDD" w:rsidRDefault="00814CDD" w:rsidP="00814CDD">
      <w:pPr>
        <w:pStyle w:val="Bibliography"/>
        <w:rPr>
          <w:rFonts w:ascii="Times New Roman" w:hAnsi="Times New Roman" w:cs="Times New Roman"/>
          <w:lang w:val="en-US"/>
        </w:rPr>
      </w:pPr>
      <w:r w:rsidRPr="00814CDD">
        <w:rPr>
          <w:rFonts w:ascii="Times New Roman" w:hAnsi="Times New Roman" w:cs="Times New Roman"/>
          <w:lang w:val="en-US"/>
        </w:rPr>
        <w:t>5.</w:t>
      </w:r>
      <w:r w:rsidRPr="00814CDD">
        <w:rPr>
          <w:rFonts w:ascii="Times New Roman" w:hAnsi="Times New Roman" w:cs="Times New Roman"/>
          <w:lang w:val="en-US"/>
        </w:rPr>
        <w:tab/>
        <w:t>Minority Health and Health Disparities: Definitions and Parameters. NIMHD. Accessed August 26, 2023. https://www.nimhd.nih.gov/about/strategic-plan/nih-strategic-plan-definitions-and-parameters.html</w:t>
      </w:r>
    </w:p>
    <w:p w14:paraId="4AB0272C" w14:textId="77777777" w:rsidR="00814CDD" w:rsidRPr="00814CDD" w:rsidRDefault="00814CDD" w:rsidP="00814CDD">
      <w:pPr>
        <w:pStyle w:val="Bibliography"/>
        <w:rPr>
          <w:rFonts w:ascii="Times New Roman" w:hAnsi="Times New Roman" w:cs="Times New Roman"/>
          <w:lang w:val="en-US"/>
        </w:rPr>
      </w:pPr>
      <w:r w:rsidRPr="00814CDD">
        <w:rPr>
          <w:rFonts w:ascii="Times New Roman" w:hAnsi="Times New Roman" w:cs="Times New Roman"/>
          <w:lang w:val="en-US"/>
        </w:rPr>
        <w:t>6.</w:t>
      </w:r>
      <w:r w:rsidRPr="00814CDD">
        <w:rPr>
          <w:rFonts w:ascii="Times New Roman" w:hAnsi="Times New Roman" w:cs="Times New Roman"/>
          <w:lang w:val="en-US"/>
        </w:rPr>
        <w:tab/>
        <w:t>Health Disparities, NHLBI, NIH. Accessed September 7, 2023. https://www.nhlbi.nih.gov/health/educational/healthdisp/</w:t>
      </w:r>
    </w:p>
    <w:p w14:paraId="62DB8FEF" w14:textId="77777777" w:rsidR="00814CDD" w:rsidRPr="00814CDD" w:rsidRDefault="00814CDD" w:rsidP="00814CDD">
      <w:pPr>
        <w:pStyle w:val="Bibliography"/>
        <w:rPr>
          <w:rFonts w:ascii="Times New Roman" w:hAnsi="Times New Roman" w:cs="Times New Roman"/>
          <w:lang w:val="en-US"/>
        </w:rPr>
      </w:pPr>
      <w:r w:rsidRPr="00814CDD">
        <w:rPr>
          <w:rFonts w:ascii="Times New Roman" w:hAnsi="Times New Roman" w:cs="Times New Roman"/>
          <w:lang w:val="en-US"/>
        </w:rPr>
        <w:t>7.</w:t>
      </w:r>
      <w:r w:rsidRPr="00814CDD">
        <w:rPr>
          <w:rFonts w:ascii="Times New Roman" w:hAnsi="Times New Roman" w:cs="Times New Roman"/>
          <w:lang w:val="en-US"/>
        </w:rPr>
        <w:tab/>
        <w:t xml:space="preserve">James M, Burgos A. Race. In: Zalta EN, Nodelman U, eds. </w:t>
      </w:r>
      <w:r w:rsidRPr="00814CDD">
        <w:rPr>
          <w:rFonts w:ascii="Times New Roman" w:hAnsi="Times New Roman" w:cs="Times New Roman"/>
          <w:i/>
          <w:iCs/>
          <w:lang w:val="en-US"/>
        </w:rPr>
        <w:t>The Stanford Encyclopedia of Philosophy</w:t>
      </w:r>
      <w:r w:rsidRPr="00814CDD">
        <w:rPr>
          <w:rFonts w:ascii="Times New Roman" w:hAnsi="Times New Roman" w:cs="Times New Roman"/>
          <w:lang w:val="en-US"/>
        </w:rPr>
        <w:t>. Summer 2023. Metaphysics Research Lab, Stanford University; 2023. Accessed September 7, 2023. https://plato.stanford.edu/archives/sum2023/entries/race/</w:t>
      </w:r>
    </w:p>
    <w:p w14:paraId="1C2DB292" w14:textId="77777777" w:rsidR="00814CDD" w:rsidRPr="00814CDD" w:rsidRDefault="00814CDD" w:rsidP="00814CDD">
      <w:pPr>
        <w:pStyle w:val="Bibliography"/>
        <w:rPr>
          <w:rFonts w:ascii="Times New Roman" w:hAnsi="Times New Roman" w:cs="Times New Roman"/>
          <w:lang w:val="en-US"/>
        </w:rPr>
      </w:pPr>
      <w:r w:rsidRPr="00814CDD">
        <w:rPr>
          <w:rFonts w:ascii="Times New Roman" w:hAnsi="Times New Roman" w:cs="Times New Roman"/>
          <w:lang w:val="en-US"/>
        </w:rPr>
        <w:t>8.</w:t>
      </w:r>
      <w:r w:rsidRPr="00814CDD">
        <w:rPr>
          <w:rFonts w:ascii="Times New Roman" w:hAnsi="Times New Roman" w:cs="Times New Roman"/>
          <w:lang w:val="en-US"/>
        </w:rPr>
        <w:tab/>
        <w:t>Smedley B, Jeffries M, Adelman L, Cheng J. Race, Racial Inequality and Health Inequities: Separating Myth from Fact.</w:t>
      </w:r>
    </w:p>
    <w:p w14:paraId="2028505A" w14:textId="77777777" w:rsidR="00814CDD" w:rsidRPr="00814CDD" w:rsidRDefault="00814CDD" w:rsidP="00814CDD">
      <w:pPr>
        <w:pStyle w:val="Bibliography"/>
        <w:rPr>
          <w:rFonts w:ascii="Times New Roman" w:hAnsi="Times New Roman" w:cs="Times New Roman"/>
          <w:lang w:val="en-US"/>
        </w:rPr>
      </w:pPr>
      <w:r w:rsidRPr="00814CDD">
        <w:rPr>
          <w:rFonts w:ascii="Times New Roman" w:hAnsi="Times New Roman" w:cs="Times New Roman"/>
          <w:lang w:val="en-US"/>
        </w:rPr>
        <w:t>9.</w:t>
      </w:r>
      <w:r w:rsidRPr="00814CDD">
        <w:rPr>
          <w:rFonts w:ascii="Times New Roman" w:hAnsi="Times New Roman" w:cs="Times New Roman"/>
          <w:lang w:val="en-US"/>
        </w:rPr>
        <w:tab/>
        <w:t xml:space="preserve">Williams DR, Mohammed SA, Leavell J, Collins C. Race, Socioeconomic Status and Health: Complexities, Ongoing Challenges and Research Opportunities. </w:t>
      </w:r>
      <w:r w:rsidRPr="00814CDD">
        <w:rPr>
          <w:rFonts w:ascii="Times New Roman" w:hAnsi="Times New Roman" w:cs="Times New Roman"/>
          <w:i/>
          <w:iCs/>
          <w:lang w:val="en-US"/>
        </w:rPr>
        <w:t>Ann N Y Acad Sci</w:t>
      </w:r>
      <w:r w:rsidRPr="00814CDD">
        <w:rPr>
          <w:rFonts w:ascii="Times New Roman" w:hAnsi="Times New Roman" w:cs="Times New Roman"/>
          <w:lang w:val="en-US"/>
        </w:rPr>
        <w:t>. 2010;1186:69-101. doi:10.1111/j.1749-6632.2009.05339.x</w:t>
      </w:r>
    </w:p>
    <w:p w14:paraId="459F40D8" w14:textId="77777777" w:rsidR="00814CDD" w:rsidRPr="00814CDD" w:rsidRDefault="00814CDD" w:rsidP="00814CDD">
      <w:pPr>
        <w:pStyle w:val="Bibliography"/>
        <w:rPr>
          <w:rFonts w:ascii="Times New Roman" w:hAnsi="Times New Roman" w:cs="Times New Roman"/>
          <w:lang w:val="en-US"/>
        </w:rPr>
      </w:pPr>
      <w:r w:rsidRPr="00814CDD">
        <w:rPr>
          <w:rFonts w:ascii="Times New Roman" w:hAnsi="Times New Roman" w:cs="Times New Roman"/>
          <w:lang w:val="en-US"/>
        </w:rPr>
        <w:t>10.</w:t>
      </w:r>
      <w:r w:rsidRPr="00814CDD">
        <w:rPr>
          <w:rFonts w:ascii="Times New Roman" w:hAnsi="Times New Roman" w:cs="Times New Roman"/>
          <w:lang w:val="en-US"/>
        </w:rPr>
        <w:tab/>
        <w:t>Why Place &amp; Race Matter (Full Report) | PolicyLink. Accessed September 7, 2023. https://www.policylink.org/resources-tools/why-place-and-race-matter</w:t>
      </w:r>
    </w:p>
    <w:p w14:paraId="0987887F" w14:textId="77777777" w:rsidR="00814CDD" w:rsidRPr="00814CDD" w:rsidRDefault="00814CDD" w:rsidP="00814CDD">
      <w:pPr>
        <w:pStyle w:val="Bibliography"/>
        <w:rPr>
          <w:rFonts w:ascii="Times New Roman" w:hAnsi="Times New Roman" w:cs="Times New Roman"/>
          <w:lang w:val="en-US"/>
        </w:rPr>
      </w:pPr>
      <w:r w:rsidRPr="00814CDD">
        <w:rPr>
          <w:rFonts w:ascii="Times New Roman" w:hAnsi="Times New Roman" w:cs="Times New Roman"/>
          <w:lang w:val="en-US"/>
        </w:rPr>
        <w:t>11.</w:t>
      </w:r>
      <w:r w:rsidRPr="00814CDD">
        <w:rPr>
          <w:rFonts w:ascii="Times New Roman" w:hAnsi="Times New Roman" w:cs="Times New Roman"/>
          <w:lang w:val="en-US"/>
        </w:rPr>
        <w:tab/>
        <w:t xml:space="preserve">Leslie D, Mazumder A, Peppin A, Wolters MK, Hagerty A. Does “AI” stand for augmenting inequality in the era of covid-19 healthcare? </w:t>
      </w:r>
      <w:r w:rsidRPr="00814CDD">
        <w:rPr>
          <w:rFonts w:ascii="Times New Roman" w:hAnsi="Times New Roman" w:cs="Times New Roman"/>
          <w:i/>
          <w:iCs/>
          <w:lang w:val="en-US"/>
        </w:rPr>
        <w:t>BMJ</w:t>
      </w:r>
      <w:r w:rsidRPr="00814CDD">
        <w:rPr>
          <w:rFonts w:ascii="Times New Roman" w:hAnsi="Times New Roman" w:cs="Times New Roman"/>
          <w:lang w:val="en-US"/>
        </w:rPr>
        <w:t>. 2021;372:n304. doi:10.1136/bmj.n304</w:t>
      </w:r>
    </w:p>
    <w:p w14:paraId="2F8C2470" w14:textId="77777777" w:rsidR="00814CDD" w:rsidRPr="00814CDD" w:rsidRDefault="00814CDD" w:rsidP="00814CDD">
      <w:pPr>
        <w:pStyle w:val="Bibliography"/>
        <w:rPr>
          <w:rFonts w:ascii="Times New Roman" w:hAnsi="Times New Roman" w:cs="Times New Roman"/>
          <w:lang w:val="en-US"/>
        </w:rPr>
      </w:pPr>
      <w:r w:rsidRPr="00814CDD">
        <w:rPr>
          <w:rFonts w:ascii="Times New Roman" w:hAnsi="Times New Roman" w:cs="Times New Roman"/>
          <w:lang w:val="en-US"/>
        </w:rPr>
        <w:t>12.</w:t>
      </w:r>
      <w:r w:rsidRPr="00814CDD">
        <w:rPr>
          <w:rFonts w:ascii="Times New Roman" w:hAnsi="Times New Roman" w:cs="Times New Roman"/>
          <w:lang w:val="en-US"/>
        </w:rPr>
        <w:tab/>
        <w:t xml:space="preserve">d’Elia A, Gabbay M, Rodgers S, et al. Artificial intelligence and health inequities in primary care: a systematic scoping review and framework. </w:t>
      </w:r>
      <w:r w:rsidRPr="00814CDD">
        <w:rPr>
          <w:rFonts w:ascii="Times New Roman" w:hAnsi="Times New Roman" w:cs="Times New Roman"/>
          <w:i/>
          <w:iCs/>
          <w:lang w:val="en-US"/>
        </w:rPr>
        <w:t>Fam Med Community Health</w:t>
      </w:r>
      <w:r w:rsidRPr="00814CDD">
        <w:rPr>
          <w:rFonts w:ascii="Times New Roman" w:hAnsi="Times New Roman" w:cs="Times New Roman"/>
          <w:lang w:val="en-US"/>
        </w:rPr>
        <w:t>. 2022;10(Suppl 1):e001670. doi:10.1136/fmch-2022-001670</w:t>
      </w:r>
    </w:p>
    <w:p w14:paraId="2E5EAE49" w14:textId="77777777" w:rsidR="00814CDD" w:rsidRPr="00814CDD" w:rsidRDefault="00814CDD" w:rsidP="00814CDD">
      <w:pPr>
        <w:pStyle w:val="Bibliography"/>
        <w:rPr>
          <w:rFonts w:ascii="Times New Roman" w:hAnsi="Times New Roman" w:cs="Times New Roman"/>
          <w:lang w:val="en-US"/>
        </w:rPr>
      </w:pPr>
      <w:r w:rsidRPr="00814CDD">
        <w:rPr>
          <w:rFonts w:ascii="Times New Roman" w:hAnsi="Times New Roman" w:cs="Times New Roman"/>
          <w:lang w:val="en-US"/>
        </w:rPr>
        <w:lastRenderedPageBreak/>
        <w:t>13.</w:t>
      </w:r>
      <w:r w:rsidRPr="00814CDD">
        <w:rPr>
          <w:rFonts w:ascii="Times New Roman" w:hAnsi="Times New Roman" w:cs="Times New Roman"/>
          <w:lang w:val="en-US"/>
        </w:rPr>
        <w:tab/>
        <w:t xml:space="preserve">Crigger E, Khoury C. Making Policy on Augmented Intelligence in Health Care. </w:t>
      </w:r>
      <w:r w:rsidRPr="00814CDD">
        <w:rPr>
          <w:rFonts w:ascii="Times New Roman" w:hAnsi="Times New Roman" w:cs="Times New Roman"/>
          <w:i/>
          <w:iCs/>
          <w:lang w:val="en-US"/>
        </w:rPr>
        <w:t>AMA J Ethics</w:t>
      </w:r>
      <w:r w:rsidRPr="00814CDD">
        <w:rPr>
          <w:rFonts w:ascii="Times New Roman" w:hAnsi="Times New Roman" w:cs="Times New Roman"/>
          <w:lang w:val="en-US"/>
        </w:rPr>
        <w:t>. 2019;21(2):188-191. doi:10.1001/amajethics.2019.188</w:t>
      </w:r>
    </w:p>
    <w:p w14:paraId="0150F8F2" w14:textId="77777777" w:rsidR="00814CDD" w:rsidRPr="00814CDD" w:rsidRDefault="00814CDD" w:rsidP="00814CDD">
      <w:pPr>
        <w:pStyle w:val="Bibliography"/>
        <w:rPr>
          <w:rFonts w:ascii="Times New Roman" w:hAnsi="Times New Roman" w:cs="Times New Roman"/>
          <w:lang w:val="en-US"/>
        </w:rPr>
      </w:pPr>
      <w:r w:rsidRPr="00814CDD">
        <w:rPr>
          <w:rFonts w:ascii="Times New Roman" w:hAnsi="Times New Roman" w:cs="Times New Roman"/>
          <w:lang w:val="en-US"/>
        </w:rPr>
        <w:t>14.</w:t>
      </w:r>
      <w:r w:rsidRPr="00814CDD">
        <w:rPr>
          <w:rFonts w:ascii="Times New Roman" w:hAnsi="Times New Roman" w:cs="Times New Roman"/>
          <w:lang w:val="en-US"/>
        </w:rPr>
        <w:tab/>
        <w:t xml:space="preserve">Lukyanenko R, Maass W, Storey VC. Trust in artificial intelligence: From a Foundational Trust Framework to emerging research opportunities. </w:t>
      </w:r>
      <w:r w:rsidRPr="00814CDD">
        <w:rPr>
          <w:rFonts w:ascii="Times New Roman" w:hAnsi="Times New Roman" w:cs="Times New Roman"/>
          <w:i/>
          <w:iCs/>
          <w:lang w:val="en-US"/>
        </w:rPr>
        <w:t>Electron Mark</w:t>
      </w:r>
      <w:r w:rsidRPr="00814CDD">
        <w:rPr>
          <w:rFonts w:ascii="Times New Roman" w:hAnsi="Times New Roman" w:cs="Times New Roman"/>
          <w:lang w:val="en-US"/>
        </w:rPr>
        <w:t>. 2022;32(4):1993-2020. doi:10.1007/s12525-022-00605-4</w:t>
      </w:r>
    </w:p>
    <w:p w14:paraId="1A6B07E6" w14:textId="77777777" w:rsidR="00814CDD" w:rsidRPr="00814CDD" w:rsidRDefault="00814CDD" w:rsidP="00814CDD">
      <w:pPr>
        <w:pStyle w:val="Bibliography"/>
        <w:rPr>
          <w:rFonts w:ascii="Times New Roman" w:hAnsi="Times New Roman" w:cs="Times New Roman"/>
          <w:lang w:val="en-US"/>
        </w:rPr>
      </w:pPr>
      <w:r w:rsidRPr="00814CDD">
        <w:rPr>
          <w:rFonts w:ascii="Times New Roman" w:hAnsi="Times New Roman" w:cs="Times New Roman"/>
          <w:lang w:val="en-US"/>
        </w:rPr>
        <w:t>15.</w:t>
      </w:r>
      <w:r w:rsidRPr="00814CDD">
        <w:rPr>
          <w:rFonts w:ascii="Times New Roman" w:hAnsi="Times New Roman" w:cs="Times New Roman"/>
          <w:lang w:val="en-US"/>
        </w:rPr>
        <w:tab/>
        <w:t xml:space="preserve">Mazimba S, Peterson PN. JAHA Spotlight on Racial and Ethnic Disparities in Cardiovascular Disease. </w:t>
      </w:r>
      <w:r w:rsidRPr="00814CDD">
        <w:rPr>
          <w:rFonts w:ascii="Times New Roman" w:hAnsi="Times New Roman" w:cs="Times New Roman"/>
          <w:i/>
          <w:iCs/>
          <w:lang w:val="en-US"/>
        </w:rPr>
        <w:t>J Am Heart Assoc</w:t>
      </w:r>
      <w:r w:rsidRPr="00814CDD">
        <w:rPr>
          <w:rFonts w:ascii="Times New Roman" w:hAnsi="Times New Roman" w:cs="Times New Roman"/>
          <w:lang w:val="en-US"/>
        </w:rPr>
        <w:t>. 2021;10(17):e023650. doi:10.1161/JAHA.121.023650</w:t>
      </w:r>
    </w:p>
    <w:p w14:paraId="171ACDF0" w14:textId="77777777" w:rsidR="00814CDD" w:rsidRPr="00814CDD" w:rsidRDefault="00814CDD" w:rsidP="00814CDD">
      <w:pPr>
        <w:pStyle w:val="Bibliography"/>
        <w:rPr>
          <w:rFonts w:ascii="Times New Roman" w:hAnsi="Times New Roman" w:cs="Times New Roman"/>
          <w:lang w:val="en-US"/>
        </w:rPr>
      </w:pPr>
      <w:r w:rsidRPr="00814CDD">
        <w:rPr>
          <w:rFonts w:ascii="Times New Roman" w:hAnsi="Times New Roman" w:cs="Times New Roman"/>
          <w:lang w:val="en-US"/>
        </w:rPr>
        <w:t>16.</w:t>
      </w:r>
      <w:r w:rsidRPr="00814CDD">
        <w:rPr>
          <w:rFonts w:ascii="Times New Roman" w:hAnsi="Times New Roman" w:cs="Times New Roman"/>
          <w:lang w:val="en-US"/>
        </w:rPr>
        <w:tab/>
        <w:t xml:space="preserve">Graham G. Disparities in Cardiovascular Disease Risk in the United States. </w:t>
      </w:r>
      <w:r w:rsidRPr="00814CDD">
        <w:rPr>
          <w:rFonts w:ascii="Times New Roman" w:hAnsi="Times New Roman" w:cs="Times New Roman"/>
          <w:i/>
          <w:iCs/>
          <w:lang w:val="en-US"/>
        </w:rPr>
        <w:t>Curr Cardiol Rev</w:t>
      </w:r>
      <w:r w:rsidRPr="00814CDD">
        <w:rPr>
          <w:rFonts w:ascii="Times New Roman" w:hAnsi="Times New Roman" w:cs="Times New Roman"/>
          <w:lang w:val="en-US"/>
        </w:rPr>
        <w:t>. 2015;11(3):238-245. doi:10.2174/1573403X11666141122220003</w:t>
      </w:r>
    </w:p>
    <w:p w14:paraId="7A5B24D2" w14:textId="77777777" w:rsidR="00814CDD" w:rsidRPr="00814CDD" w:rsidRDefault="00814CDD" w:rsidP="00814CDD">
      <w:pPr>
        <w:pStyle w:val="Bibliography"/>
        <w:rPr>
          <w:rFonts w:ascii="Times New Roman" w:hAnsi="Times New Roman" w:cs="Times New Roman"/>
          <w:lang w:val="en-US"/>
        </w:rPr>
      </w:pPr>
      <w:r w:rsidRPr="00814CDD">
        <w:rPr>
          <w:rFonts w:ascii="Times New Roman" w:hAnsi="Times New Roman" w:cs="Times New Roman"/>
          <w:lang w:val="en-US"/>
        </w:rPr>
        <w:t>17.</w:t>
      </w:r>
      <w:r w:rsidRPr="00814CDD">
        <w:rPr>
          <w:rFonts w:ascii="Times New Roman" w:hAnsi="Times New Roman" w:cs="Times New Roman"/>
          <w:lang w:val="en-US"/>
        </w:rPr>
        <w:tab/>
        <w:t>Appropriateness of Cardiovascular Disease Prevention Recommendations Obtained From a Popular Online Chat-Based Artificial Intelligence Model | Cardiology | JAMA | JAMA Network. Accessed February 22, 2023. https://jamanetwork-com.ezproxy.bu.edu/journals/jama/fullarticle/2801244</w:t>
      </w:r>
    </w:p>
    <w:p w14:paraId="15A0906E" w14:textId="77777777" w:rsidR="00814CDD" w:rsidRPr="00814CDD" w:rsidRDefault="00814CDD" w:rsidP="00814CDD">
      <w:pPr>
        <w:pStyle w:val="Bibliography"/>
        <w:rPr>
          <w:rFonts w:ascii="Times New Roman" w:hAnsi="Times New Roman" w:cs="Times New Roman"/>
          <w:lang w:val="en-US"/>
        </w:rPr>
      </w:pPr>
      <w:r w:rsidRPr="00814CDD">
        <w:rPr>
          <w:rFonts w:ascii="Times New Roman" w:hAnsi="Times New Roman" w:cs="Times New Roman"/>
          <w:lang w:val="en-US"/>
        </w:rPr>
        <w:t>18.</w:t>
      </w:r>
      <w:r w:rsidRPr="00814CDD">
        <w:rPr>
          <w:rFonts w:ascii="Times New Roman" w:hAnsi="Times New Roman" w:cs="Times New Roman"/>
          <w:lang w:val="en-US"/>
        </w:rPr>
        <w:tab/>
        <w:t xml:space="preserve">Stokel-Walker C. AI bot ChatGPT writes smart essays — should professors worry? </w:t>
      </w:r>
      <w:r w:rsidRPr="00814CDD">
        <w:rPr>
          <w:rFonts w:ascii="Times New Roman" w:hAnsi="Times New Roman" w:cs="Times New Roman"/>
          <w:i/>
          <w:iCs/>
          <w:lang w:val="en-US"/>
        </w:rPr>
        <w:t>Nature</w:t>
      </w:r>
      <w:r w:rsidRPr="00814CDD">
        <w:rPr>
          <w:rFonts w:ascii="Times New Roman" w:hAnsi="Times New Roman" w:cs="Times New Roman"/>
          <w:lang w:val="en-US"/>
        </w:rPr>
        <w:t>. Published online December 9, 2022. doi:10.1038/d41586-022-04397-7</w:t>
      </w:r>
    </w:p>
    <w:p w14:paraId="4BD178B1" w14:textId="77777777" w:rsidR="00814CDD" w:rsidRPr="00814CDD" w:rsidRDefault="00814CDD" w:rsidP="00814CDD">
      <w:pPr>
        <w:pStyle w:val="Bibliography"/>
        <w:rPr>
          <w:rFonts w:ascii="Times New Roman" w:hAnsi="Times New Roman" w:cs="Times New Roman"/>
          <w:lang w:val="en-US"/>
        </w:rPr>
      </w:pPr>
      <w:r w:rsidRPr="00814CDD">
        <w:rPr>
          <w:rFonts w:ascii="Times New Roman" w:hAnsi="Times New Roman" w:cs="Times New Roman"/>
          <w:lang w:val="en-US"/>
        </w:rPr>
        <w:t>19.</w:t>
      </w:r>
      <w:r w:rsidRPr="00814CDD">
        <w:rPr>
          <w:rFonts w:ascii="Times New Roman" w:hAnsi="Times New Roman" w:cs="Times New Roman"/>
          <w:lang w:val="en-US"/>
        </w:rPr>
        <w:tab/>
        <w:t xml:space="preserve">Sinkey RG, Rajapreyar IN, Szychowski JM, et al. Racial disparities in peripartum cardiomyopathy: eighteen years of observations. </w:t>
      </w:r>
      <w:r w:rsidRPr="00814CDD">
        <w:rPr>
          <w:rFonts w:ascii="Times New Roman" w:hAnsi="Times New Roman" w:cs="Times New Roman"/>
          <w:i/>
          <w:iCs/>
          <w:lang w:val="en-US"/>
        </w:rPr>
        <w:t>J Matern-Fetal Neonatal Med Off J Eur Assoc Perinat Med Fed Asia Ocean Perinat Soc Int Soc Perinat Obstet</w:t>
      </w:r>
      <w:r w:rsidRPr="00814CDD">
        <w:rPr>
          <w:rFonts w:ascii="Times New Roman" w:hAnsi="Times New Roman" w:cs="Times New Roman"/>
          <w:lang w:val="en-US"/>
        </w:rPr>
        <w:t>. 2022;35(10):1891-1898. doi:10.1080/14767058.2020.1773784</w:t>
      </w:r>
    </w:p>
    <w:p w14:paraId="3E100900" w14:textId="77777777" w:rsidR="00814CDD" w:rsidRPr="00814CDD" w:rsidRDefault="00814CDD" w:rsidP="00814CDD">
      <w:pPr>
        <w:pStyle w:val="Bibliography"/>
        <w:rPr>
          <w:rFonts w:ascii="Times New Roman" w:hAnsi="Times New Roman" w:cs="Times New Roman"/>
          <w:lang w:val="en-US"/>
        </w:rPr>
      </w:pPr>
      <w:r w:rsidRPr="00814CDD">
        <w:rPr>
          <w:rFonts w:ascii="Times New Roman" w:hAnsi="Times New Roman" w:cs="Times New Roman"/>
          <w:lang w:val="en-US"/>
        </w:rPr>
        <w:t>20.</w:t>
      </w:r>
      <w:r w:rsidRPr="00814CDD">
        <w:rPr>
          <w:rFonts w:ascii="Times New Roman" w:hAnsi="Times New Roman" w:cs="Times New Roman"/>
          <w:lang w:val="en-US"/>
        </w:rPr>
        <w:tab/>
        <w:t xml:space="preserve">Irizarry OC, Levine LD, Lewey J, et al. Comparison of Clinical Characteristics and Outcomes of Peripartum Cardiomyopathy Between African American and Non–African American Women. </w:t>
      </w:r>
      <w:r w:rsidRPr="00814CDD">
        <w:rPr>
          <w:rFonts w:ascii="Times New Roman" w:hAnsi="Times New Roman" w:cs="Times New Roman"/>
          <w:i/>
          <w:iCs/>
          <w:lang w:val="en-US"/>
        </w:rPr>
        <w:t>JAMA Cardiol</w:t>
      </w:r>
      <w:r w:rsidRPr="00814CDD">
        <w:rPr>
          <w:rFonts w:ascii="Times New Roman" w:hAnsi="Times New Roman" w:cs="Times New Roman"/>
          <w:lang w:val="en-US"/>
        </w:rPr>
        <w:t>. 2017;2(11):1256-1260. doi:10.1001/jamacardio.2017.3574</w:t>
      </w:r>
    </w:p>
    <w:p w14:paraId="083611A8" w14:textId="77777777" w:rsidR="00814CDD" w:rsidRPr="00814CDD" w:rsidRDefault="00814CDD" w:rsidP="00814CDD">
      <w:pPr>
        <w:pStyle w:val="Bibliography"/>
        <w:rPr>
          <w:rFonts w:ascii="Times New Roman" w:hAnsi="Times New Roman" w:cs="Times New Roman"/>
          <w:lang w:val="en-US"/>
        </w:rPr>
      </w:pPr>
      <w:r w:rsidRPr="00814CDD">
        <w:rPr>
          <w:rFonts w:ascii="Times New Roman" w:hAnsi="Times New Roman" w:cs="Times New Roman"/>
          <w:lang w:val="en-US"/>
        </w:rPr>
        <w:t>21.</w:t>
      </w:r>
      <w:r w:rsidRPr="00814CDD">
        <w:rPr>
          <w:rFonts w:ascii="Times New Roman" w:hAnsi="Times New Roman" w:cs="Times New Roman"/>
          <w:lang w:val="en-US"/>
        </w:rPr>
        <w:tab/>
        <w:t xml:space="preserve">Olanipekun T, Abe T, Effoe V, et al. Racial and Ethnic Disparities in the Trends and Outcomes of Cardiogenic Shock Complicating Peripartum Cardiomyopathy. </w:t>
      </w:r>
      <w:r w:rsidRPr="00814CDD">
        <w:rPr>
          <w:rFonts w:ascii="Times New Roman" w:hAnsi="Times New Roman" w:cs="Times New Roman"/>
          <w:i/>
          <w:iCs/>
          <w:lang w:val="en-US"/>
        </w:rPr>
        <w:t>JAMA Netw Open</w:t>
      </w:r>
      <w:r w:rsidRPr="00814CDD">
        <w:rPr>
          <w:rFonts w:ascii="Times New Roman" w:hAnsi="Times New Roman" w:cs="Times New Roman"/>
          <w:lang w:val="en-US"/>
        </w:rPr>
        <w:t>. 2022;5(7):e2220937. doi:10.1001/jamanetworkopen.2022.20937</w:t>
      </w:r>
    </w:p>
    <w:p w14:paraId="1D50068B" w14:textId="77777777" w:rsidR="00814CDD" w:rsidRPr="00814CDD" w:rsidRDefault="00814CDD" w:rsidP="00814CDD">
      <w:pPr>
        <w:pStyle w:val="Bibliography"/>
        <w:rPr>
          <w:rFonts w:ascii="Times New Roman" w:hAnsi="Times New Roman" w:cs="Times New Roman"/>
          <w:lang w:val="en-US"/>
        </w:rPr>
      </w:pPr>
      <w:r w:rsidRPr="00814CDD">
        <w:rPr>
          <w:rFonts w:ascii="Times New Roman" w:hAnsi="Times New Roman" w:cs="Times New Roman"/>
          <w:lang w:val="en-US"/>
        </w:rPr>
        <w:t>22.</w:t>
      </w:r>
      <w:r w:rsidRPr="00814CDD">
        <w:rPr>
          <w:rFonts w:ascii="Times New Roman" w:hAnsi="Times New Roman" w:cs="Times New Roman"/>
          <w:lang w:val="en-US"/>
        </w:rPr>
        <w:tab/>
        <w:t xml:space="preserve">Javed Z, Haisum Maqsood M, Yahya T, et al. Race, Racism, and Cardiovascular Health: Applying a Social Determinants of Health Framework to Racial/Ethnic Disparities in Cardiovascular Disease. </w:t>
      </w:r>
      <w:r w:rsidRPr="00814CDD">
        <w:rPr>
          <w:rFonts w:ascii="Times New Roman" w:hAnsi="Times New Roman" w:cs="Times New Roman"/>
          <w:i/>
          <w:iCs/>
          <w:lang w:val="en-US"/>
        </w:rPr>
        <w:t>Circ Cardiovasc Qual Outcomes</w:t>
      </w:r>
      <w:r w:rsidRPr="00814CDD">
        <w:rPr>
          <w:rFonts w:ascii="Times New Roman" w:hAnsi="Times New Roman" w:cs="Times New Roman"/>
          <w:lang w:val="en-US"/>
        </w:rPr>
        <w:t>. 2022;15(1):e007917. doi:10.1161/CIRCOUTCOMES.121.007917</w:t>
      </w:r>
    </w:p>
    <w:p w14:paraId="2217B1EE" w14:textId="77777777" w:rsidR="00814CDD" w:rsidRPr="00814CDD" w:rsidRDefault="00814CDD" w:rsidP="00814CDD">
      <w:pPr>
        <w:pStyle w:val="Bibliography"/>
        <w:rPr>
          <w:rFonts w:ascii="Times New Roman" w:hAnsi="Times New Roman" w:cs="Times New Roman"/>
          <w:lang w:val="en-US"/>
        </w:rPr>
      </w:pPr>
      <w:r w:rsidRPr="00814CDD">
        <w:rPr>
          <w:rFonts w:ascii="Times New Roman" w:hAnsi="Times New Roman" w:cs="Times New Roman"/>
          <w:lang w:val="en-US"/>
        </w:rPr>
        <w:t>23.</w:t>
      </w:r>
      <w:r w:rsidRPr="00814CDD">
        <w:rPr>
          <w:rFonts w:ascii="Times New Roman" w:hAnsi="Times New Roman" w:cs="Times New Roman"/>
          <w:lang w:val="en-US"/>
        </w:rPr>
        <w:tab/>
        <w:t xml:space="preserve">Keyes O, Hitzig Z, Blell M. Truth from the machine: artificial intelligence and the materialization of identity. </w:t>
      </w:r>
      <w:r w:rsidRPr="00814CDD">
        <w:rPr>
          <w:rFonts w:ascii="Times New Roman" w:hAnsi="Times New Roman" w:cs="Times New Roman"/>
          <w:i/>
          <w:iCs/>
          <w:lang w:val="en-US"/>
        </w:rPr>
        <w:t>Interdiscip Sci Rev</w:t>
      </w:r>
      <w:r w:rsidRPr="00814CDD">
        <w:rPr>
          <w:rFonts w:ascii="Times New Roman" w:hAnsi="Times New Roman" w:cs="Times New Roman"/>
          <w:lang w:val="en-US"/>
        </w:rPr>
        <w:t>. 2021;46(1-2):158-175. doi:10.1080/03080188.2020.1840224</w:t>
      </w:r>
    </w:p>
    <w:p w14:paraId="0211AA1E" w14:textId="77777777" w:rsidR="00814CDD" w:rsidRPr="00814CDD" w:rsidRDefault="00814CDD" w:rsidP="00814CDD">
      <w:pPr>
        <w:pStyle w:val="Bibliography"/>
        <w:rPr>
          <w:rFonts w:ascii="Times New Roman" w:hAnsi="Times New Roman" w:cs="Times New Roman"/>
          <w:lang w:val="en-US"/>
        </w:rPr>
      </w:pPr>
      <w:r w:rsidRPr="00814CDD">
        <w:rPr>
          <w:rFonts w:ascii="Times New Roman" w:hAnsi="Times New Roman" w:cs="Times New Roman"/>
          <w:lang w:val="en-US"/>
        </w:rPr>
        <w:t>24.</w:t>
      </w:r>
      <w:r w:rsidRPr="00814CDD">
        <w:rPr>
          <w:rFonts w:ascii="Times New Roman" w:hAnsi="Times New Roman" w:cs="Times New Roman"/>
          <w:lang w:val="en-US"/>
        </w:rPr>
        <w:tab/>
        <w:t xml:space="preserve">Veinot TC, Mitchell H, Ancker JS. Good intentions are not enough: how informatics interventions can worsen inequality. </w:t>
      </w:r>
      <w:r w:rsidRPr="00814CDD">
        <w:rPr>
          <w:rFonts w:ascii="Times New Roman" w:hAnsi="Times New Roman" w:cs="Times New Roman"/>
          <w:i/>
          <w:iCs/>
          <w:lang w:val="en-US"/>
        </w:rPr>
        <w:t>J Am Med Inform Assoc JAMIA</w:t>
      </w:r>
      <w:r w:rsidRPr="00814CDD">
        <w:rPr>
          <w:rFonts w:ascii="Times New Roman" w:hAnsi="Times New Roman" w:cs="Times New Roman"/>
          <w:lang w:val="en-US"/>
        </w:rPr>
        <w:t>. 2018;25(8):1080-1088. doi:10.1093/jamia/ocy052</w:t>
      </w:r>
    </w:p>
    <w:p w14:paraId="5FB98ED4" w14:textId="76102814" w:rsidR="00C66731" w:rsidDel="004F1D2F" w:rsidRDefault="00C66731">
      <w:pPr>
        <w:spacing w:line="360" w:lineRule="auto"/>
        <w:rPr>
          <w:del w:id="590" w:author="Oseiwe Eromosele" w:date="2023-09-07T12:26:00Z"/>
          <w:rFonts w:ascii="Times New Roman" w:hAnsi="Times New Roman" w:cs="Times New Roman"/>
        </w:rPr>
      </w:pPr>
      <w:r w:rsidRPr="002A6AD1">
        <w:rPr>
          <w:rFonts w:ascii="Times New Roman" w:hAnsi="Times New Roman" w:cs="Times New Roman"/>
        </w:rPr>
        <w:lastRenderedPageBreak/>
        <w:fldChar w:fldCharType="end"/>
      </w:r>
      <w:ins w:id="591" w:author="Sobodu, Temitope (0457668)" w:date="2023-09-10T00:20:00Z">
        <w:r w:rsidR="004F1D2F">
          <w:rPr>
            <w:rFonts w:ascii="Times New Roman" w:hAnsi="Times New Roman" w:cs="Times New Roman"/>
          </w:rPr>
          <w:t xml:space="preserve">Plots </w:t>
        </w:r>
      </w:ins>
    </w:p>
    <w:p w14:paraId="64DE7CC0" w14:textId="454C1F7A" w:rsidR="004F1D2F" w:rsidRDefault="004F1D2F" w:rsidP="00C66731">
      <w:pPr>
        <w:spacing w:line="360" w:lineRule="auto"/>
        <w:rPr>
          <w:ins w:id="592" w:author="Sobodu, Temitope (0457668)" w:date="2023-09-10T00:20:00Z"/>
          <w:rFonts w:ascii="Times New Roman" w:hAnsi="Times New Roman" w:cs="Times New Roman"/>
        </w:rPr>
      </w:pPr>
    </w:p>
    <w:p w14:paraId="14606CE1" w14:textId="2B96824A" w:rsidR="004F1D2F" w:rsidRDefault="004F1D2F" w:rsidP="00C66731">
      <w:pPr>
        <w:spacing w:line="360" w:lineRule="auto"/>
        <w:rPr>
          <w:ins w:id="593" w:author="Sobodu, Temitope (0457668)" w:date="2023-09-10T00:20:00Z"/>
          <w:rFonts w:ascii="Times New Roman" w:hAnsi="Times New Roman" w:cs="Times New Roman"/>
        </w:rPr>
      </w:pPr>
    </w:p>
    <w:p w14:paraId="48110B2D" w14:textId="4FBB1064" w:rsidR="004F1D2F" w:rsidRDefault="004F1D2F" w:rsidP="00C66731">
      <w:pPr>
        <w:spacing w:line="360" w:lineRule="auto"/>
        <w:rPr>
          <w:ins w:id="594" w:author="Sobodu, Temitope (0457668)" w:date="2023-09-10T00:21:00Z"/>
          <w:rFonts w:ascii="Times New Roman" w:hAnsi="Times New Roman" w:cs="Times New Roman"/>
        </w:rPr>
      </w:pPr>
      <w:ins w:id="595" w:author="Sobodu, Temitope (0457668)" w:date="2023-09-10T00:21:00Z">
        <w:r>
          <w:rPr>
            <w:rFonts w:ascii="Times New Roman" w:hAnsi="Times New Roman" w:cs="Times New Roman"/>
            <w:noProof/>
          </w:rPr>
          <w:drawing>
            <wp:inline distT="0" distB="0" distL="0" distR="0" wp14:anchorId="1DDEB3DA" wp14:editId="5D338349">
              <wp:extent cx="5943600" cy="37738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5943600" cy="3773805"/>
                      </a:xfrm>
                      <a:prstGeom prst="rect">
                        <a:avLst/>
                      </a:prstGeom>
                    </pic:spPr>
                  </pic:pic>
                </a:graphicData>
              </a:graphic>
            </wp:inline>
          </w:drawing>
        </w:r>
      </w:ins>
    </w:p>
    <w:p w14:paraId="56709C93" w14:textId="179B9593" w:rsidR="004F1D2F" w:rsidRDefault="004F1D2F" w:rsidP="00C66731">
      <w:pPr>
        <w:spacing w:line="360" w:lineRule="auto"/>
        <w:rPr>
          <w:ins w:id="596" w:author="Sobodu, Temitope (0457668)" w:date="2023-09-10T00:21:00Z"/>
          <w:rFonts w:ascii="Times New Roman" w:hAnsi="Times New Roman" w:cs="Times New Roman"/>
        </w:rPr>
      </w:pPr>
    </w:p>
    <w:p w14:paraId="46C5EACA" w14:textId="31CD1EAD" w:rsidR="004F1D2F" w:rsidRDefault="004F1D2F" w:rsidP="00C66731">
      <w:pPr>
        <w:spacing w:line="360" w:lineRule="auto"/>
        <w:rPr>
          <w:ins w:id="597" w:author="Sobodu, Temitope (0457668)" w:date="2023-09-10T00:21:00Z"/>
          <w:rFonts w:ascii="Times New Roman" w:hAnsi="Times New Roman" w:cs="Times New Roman"/>
        </w:rPr>
      </w:pPr>
    </w:p>
    <w:p w14:paraId="251E9DC7" w14:textId="2EFBC2D2" w:rsidR="004F1D2F" w:rsidRPr="002A6AD1" w:rsidRDefault="004F1D2F" w:rsidP="00C66731">
      <w:pPr>
        <w:spacing w:line="360" w:lineRule="auto"/>
        <w:rPr>
          <w:ins w:id="598" w:author="Sobodu, Temitope (0457668)" w:date="2023-09-10T00:20:00Z"/>
          <w:rFonts w:ascii="Times New Roman" w:hAnsi="Times New Roman" w:cs="Times New Roman"/>
        </w:rPr>
      </w:pPr>
      <w:ins w:id="599" w:author="Sobodu, Temitope (0457668)" w:date="2023-09-10T00:22:00Z">
        <w:r>
          <w:rPr>
            <w:rFonts w:ascii="Times New Roman" w:hAnsi="Times New Roman" w:cs="Times New Roman"/>
            <w:noProof/>
          </w:rPr>
          <w:lastRenderedPageBreak/>
          <w:drawing>
            <wp:inline distT="0" distB="0" distL="0" distR="0" wp14:anchorId="0B6DC2B1" wp14:editId="026F86B3">
              <wp:extent cx="5943600" cy="37738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5">
                        <a:extLst>
                          <a:ext uri="{28A0092B-C50C-407E-A947-70E740481C1C}">
                            <a14:useLocalDpi xmlns:a14="http://schemas.microsoft.com/office/drawing/2010/main" val="0"/>
                          </a:ext>
                        </a:extLst>
                      </a:blip>
                      <a:stretch>
                        <a:fillRect/>
                      </a:stretch>
                    </pic:blipFill>
                    <pic:spPr>
                      <a:xfrm>
                        <a:off x="0" y="0"/>
                        <a:ext cx="5943600" cy="3773805"/>
                      </a:xfrm>
                      <a:prstGeom prst="rect">
                        <a:avLst/>
                      </a:prstGeom>
                    </pic:spPr>
                  </pic:pic>
                </a:graphicData>
              </a:graphic>
            </wp:inline>
          </w:drawing>
        </w:r>
      </w:ins>
    </w:p>
    <w:p w14:paraId="420D5AC6" w14:textId="1C4064F5" w:rsidR="00234051" w:rsidRDefault="00234051">
      <w:pPr>
        <w:spacing w:line="360" w:lineRule="auto"/>
        <w:rPr>
          <w:ins w:id="600" w:author="Sobodu, Temitope (0457668)" w:date="2023-09-10T00:21:00Z"/>
        </w:rPr>
      </w:pPr>
    </w:p>
    <w:p w14:paraId="6D6DD1E2" w14:textId="11033D59" w:rsidR="004F1D2F" w:rsidRDefault="004F1D2F">
      <w:pPr>
        <w:spacing w:line="360" w:lineRule="auto"/>
        <w:rPr>
          <w:ins w:id="601" w:author="Sobodu, Temitope (0457668)" w:date="2023-09-10T00:21:00Z"/>
        </w:rPr>
      </w:pPr>
      <w:ins w:id="602" w:author="Sobodu, Temitope (0457668)" w:date="2023-09-10T00:22:00Z">
        <w:r>
          <w:rPr>
            <w:noProof/>
          </w:rPr>
          <w:drawing>
            <wp:inline distT="0" distB="0" distL="0" distR="0" wp14:anchorId="44554B00" wp14:editId="36CCF66A">
              <wp:extent cx="5943600" cy="37738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6">
                        <a:extLst>
                          <a:ext uri="{28A0092B-C50C-407E-A947-70E740481C1C}">
                            <a14:useLocalDpi xmlns:a14="http://schemas.microsoft.com/office/drawing/2010/main" val="0"/>
                          </a:ext>
                        </a:extLst>
                      </a:blip>
                      <a:stretch>
                        <a:fillRect/>
                      </a:stretch>
                    </pic:blipFill>
                    <pic:spPr>
                      <a:xfrm>
                        <a:off x="0" y="0"/>
                        <a:ext cx="5943600" cy="3773805"/>
                      </a:xfrm>
                      <a:prstGeom prst="rect">
                        <a:avLst/>
                      </a:prstGeom>
                    </pic:spPr>
                  </pic:pic>
                </a:graphicData>
              </a:graphic>
            </wp:inline>
          </w:drawing>
        </w:r>
      </w:ins>
    </w:p>
    <w:p w14:paraId="5CA20C34" w14:textId="77891B31" w:rsidR="004F1D2F" w:rsidRDefault="004F1D2F">
      <w:pPr>
        <w:spacing w:line="360" w:lineRule="auto"/>
        <w:rPr>
          <w:ins w:id="603" w:author="Sobodu, Temitope (0457668)" w:date="2023-09-10T00:23:00Z"/>
        </w:rPr>
      </w:pPr>
      <w:ins w:id="604" w:author="Sobodu, Temitope (0457668)" w:date="2023-09-10T00:23:00Z">
        <w:r>
          <w:rPr>
            <w:noProof/>
          </w:rPr>
          <w:lastRenderedPageBreak/>
          <w:drawing>
            <wp:inline distT="0" distB="0" distL="0" distR="0" wp14:anchorId="7AC6CEE6" wp14:editId="52CF58A9">
              <wp:extent cx="5943600" cy="37738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7">
                        <a:extLst>
                          <a:ext uri="{28A0092B-C50C-407E-A947-70E740481C1C}">
                            <a14:useLocalDpi xmlns:a14="http://schemas.microsoft.com/office/drawing/2010/main" val="0"/>
                          </a:ext>
                        </a:extLst>
                      </a:blip>
                      <a:stretch>
                        <a:fillRect/>
                      </a:stretch>
                    </pic:blipFill>
                    <pic:spPr>
                      <a:xfrm>
                        <a:off x="0" y="0"/>
                        <a:ext cx="5943600" cy="3773805"/>
                      </a:xfrm>
                      <a:prstGeom prst="rect">
                        <a:avLst/>
                      </a:prstGeom>
                    </pic:spPr>
                  </pic:pic>
                </a:graphicData>
              </a:graphic>
            </wp:inline>
          </w:drawing>
        </w:r>
      </w:ins>
    </w:p>
    <w:p w14:paraId="61E511CC" w14:textId="63EC7816" w:rsidR="004F1D2F" w:rsidRDefault="004F1D2F">
      <w:pPr>
        <w:spacing w:line="360" w:lineRule="auto"/>
        <w:rPr>
          <w:ins w:id="605" w:author="Sobodu, Temitope (0457668)" w:date="2023-09-10T00:23:00Z"/>
        </w:rPr>
      </w:pPr>
    </w:p>
    <w:p w14:paraId="01C7D669" w14:textId="47F18640" w:rsidR="004F1D2F" w:rsidRDefault="004F1D2F">
      <w:pPr>
        <w:spacing w:line="360" w:lineRule="auto"/>
        <w:pPrChange w:id="606" w:author="Oseiwe Eromosele" w:date="2023-09-07T12:26:00Z">
          <w:pPr/>
        </w:pPrChange>
      </w:pPr>
      <w:ins w:id="607" w:author="Sobodu, Temitope (0457668)" w:date="2023-09-10T00:23:00Z">
        <w:r>
          <w:rPr>
            <w:noProof/>
          </w:rPr>
          <w:drawing>
            <wp:inline distT="0" distB="0" distL="0" distR="0" wp14:anchorId="17B83246" wp14:editId="255502F6">
              <wp:extent cx="5943600" cy="37738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8">
                        <a:extLst>
                          <a:ext uri="{28A0092B-C50C-407E-A947-70E740481C1C}">
                            <a14:useLocalDpi xmlns:a14="http://schemas.microsoft.com/office/drawing/2010/main" val="0"/>
                          </a:ext>
                        </a:extLst>
                      </a:blip>
                      <a:stretch>
                        <a:fillRect/>
                      </a:stretch>
                    </pic:blipFill>
                    <pic:spPr>
                      <a:xfrm>
                        <a:off x="0" y="0"/>
                        <a:ext cx="5943600" cy="3773805"/>
                      </a:xfrm>
                      <a:prstGeom prst="rect">
                        <a:avLst/>
                      </a:prstGeom>
                    </pic:spPr>
                  </pic:pic>
                </a:graphicData>
              </a:graphic>
            </wp:inline>
          </w:drawing>
        </w:r>
      </w:ins>
    </w:p>
    <w:sectPr w:rsidR="004F1D2F" w:rsidSect="000A797A">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Ouyang, David, M.D." w:date="2023-09-04T08:33:00Z" w:initials="DO">
    <w:p w14:paraId="19E22792" w14:textId="77777777" w:rsidR="00406C2E" w:rsidRDefault="00406C2E" w:rsidP="004E32F8">
      <w:r>
        <w:rPr>
          <w:rStyle w:val="CommentReference"/>
        </w:rPr>
        <w:annotationRef/>
      </w:r>
      <w:r>
        <w:rPr>
          <w:sz w:val="20"/>
          <w:szCs w:val="20"/>
        </w:rPr>
        <w:t>Needs to be longer, at least three paragraphs</w:t>
      </w:r>
    </w:p>
    <w:p w14:paraId="1414CFED" w14:textId="77777777" w:rsidR="00406C2E" w:rsidRDefault="00406C2E" w:rsidP="004E32F8"/>
    <w:p w14:paraId="7D79804D" w14:textId="77777777" w:rsidR="00406C2E" w:rsidRDefault="00406C2E" w:rsidP="004E32F8">
      <w:r>
        <w:rPr>
          <w:sz w:val="20"/>
          <w:szCs w:val="20"/>
        </w:rPr>
        <w:t>First paragraph about ChatGPT</w:t>
      </w:r>
    </w:p>
    <w:p w14:paraId="393BF592" w14:textId="77777777" w:rsidR="00406C2E" w:rsidRDefault="00406C2E" w:rsidP="004E32F8">
      <w:r>
        <w:rPr>
          <w:sz w:val="20"/>
          <w:szCs w:val="20"/>
        </w:rPr>
        <w:t>Second paragraph about disparities</w:t>
      </w:r>
    </w:p>
    <w:p w14:paraId="062D10AA" w14:textId="77777777" w:rsidR="00406C2E" w:rsidRDefault="00406C2E" w:rsidP="004E32F8">
      <w:r>
        <w:rPr>
          <w:sz w:val="20"/>
          <w:szCs w:val="20"/>
        </w:rPr>
        <w:t>Final paragraph about what we hope to answer with our study</w:t>
      </w:r>
    </w:p>
  </w:comment>
  <w:comment w:id="433" w:author="Ouyang, David, M.D." w:date="2023-09-04T08:42:00Z" w:initials="DO">
    <w:p w14:paraId="25F687B2" w14:textId="77777777" w:rsidR="00D312D8" w:rsidRDefault="00D312D8" w:rsidP="001B3B6D">
      <w:r>
        <w:rPr>
          <w:rStyle w:val="CommentReference"/>
        </w:rPr>
        <w:annotationRef/>
      </w:r>
      <w:r>
        <w:rPr>
          <w:sz w:val="20"/>
          <w:szCs w:val="20"/>
        </w:rPr>
        <w:t xml:space="preserve">Need to work on figures and tables. </w:t>
      </w:r>
    </w:p>
    <w:p w14:paraId="7DC080B7" w14:textId="77777777" w:rsidR="00D312D8" w:rsidRDefault="00D312D8" w:rsidP="001B3B6D"/>
    <w:p w14:paraId="5D16F081" w14:textId="77777777" w:rsidR="00D312D8" w:rsidRDefault="00D312D8" w:rsidP="001B3B6D">
      <w:r>
        <w:rPr>
          <w:sz w:val="20"/>
          <w:szCs w:val="20"/>
        </w:rPr>
        <w:t xml:space="preserve">No more than 5, but a lot of the text might best summarized as a table. </w:t>
      </w:r>
    </w:p>
    <w:p w14:paraId="541560CD" w14:textId="77777777" w:rsidR="00D312D8" w:rsidRDefault="00D312D8" w:rsidP="001B3B6D"/>
    <w:p w14:paraId="532F6D71" w14:textId="77777777" w:rsidR="00D312D8" w:rsidRDefault="00D312D8" w:rsidP="001B3B6D">
      <w:r>
        <w:rPr>
          <w:sz w:val="20"/>
          <w:szCs w:val="20"/>
        </w:rPr>
        <w:t xml:space="preserve">Would think more about how this is. </w:t>
      </w:r>
    </w:p>
    <w:p w14:paraId="5D866124" w14:textId="77777777" w:rsidR="00D312D8" w:rsidRDefault="00D312D8" w:rsidP="001B3B6D"/>
    <w:p w14:paraId="07497ACC" w14:textId="77777777" w:rsidR="00D312D8" w:rsidRDefault="00D312D8" w:rsidP="001B3B6D">
      <w:r>
        <w:rPr>
          <w:sz w:val="20"/>
          <w:szCs w:val="20"/>
        </w:rPr>
        <w:t xml:space="preserve">Also would create a summary illustration/figure. </w:t>
      </w:r>
    </w:p>
    <w:p w14:paraId="28F899FC" w14:textId="77777777" w:rsidR="00D312D8" w:rsidRDefault="00D312D8" w:rsidP="001B3B6D"/>
    <w:p w14:paraId="63578028" w14:textId="77777777" w:rsidR="00D312D8" w:rsidRDefault="00D312D8" w:rsidP="001B3B6D">
      <w:r>
        <w:rPr>
          <w:sz w:val="20"/>
          <w:szCs w:val="20"/>
        </w:rPr>
        <w:t>Can google JACC Central Illustration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62D10AA" w15:done="1"/>
  <w15:commentEx w15:paraId="6357802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8A014F3" w16cex:dateUtc="2023-09-04T15:33:00Z"/>
  <w16cex:commentExtensible w16cex:durableId="28A01710" w16cex:dateUtc="2023-09-04T15: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62D10AA" w16cid:durableId="28A014F3"/>
  <w16cid:commentId w16cid:paraId="63578028" w16cid:durableId="28A0171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7771C3"/>
    <w:multiLevelType w:val="hybridMultilevel"/>
    <w:tmpl w:val="332C94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D0118C9"/>
    <w:multiLevelType w:val="hybridMultilevel"/>
    <w:tmpl w:val="5EE02AB0"/>
    <w:lvl w:ilvl="0" w:tplc="C240A4CA">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BCC1A48"/>
    <w:multiLevelType w:val="hybridMultilevel"/>
    <w:tmpl w:val="E2DA4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Ouyang, David, M.D.">
    <w15:presenceInfo w15:providerId="AD" w15:userId="S::David.Ouyang@cshs.org::eb9de420-b269-499a-87d5-129da942c078"/>
  </w15:person>
  <w15:person w15:author="Oseiwe Eromosele">
    <w15:presenceInfo w15:providerId="Windows Live" w15:userId="c2b8233c48dab9f1"/>
  </w15:person>
  <w15:person w15:author="Sobodu, Temitope (0457668)">
    <w15:presenceInfo w15:providerId="AD" w15:userId="S::m0457668@stu.mcphs.edu::b879b5e2-dbb7-4b8a-a527-4ceda7f906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731"/>
    <w:rsid w:val="00074C33"/>
    <w:rsid w:val="000806B4"/>
    <w:rsid w:val="000A797A"/>
    <w:rsid w:val="000E761E"/>
    <w:rsid w:val="00103624"/>
    <w:rsid w:val="00104802"/>
    <w:rsid w:val="00162AB2"/>
    <w:rsid w:val="00162F3F"/>
    <w:rsid w:val="001865C3"/>
    <w:rsid w:val="001F7C70"/>
    <w:rsid w:val="002144E4"/>
    <w:rsid w:val="00234051"/>
    <w:rsid w:val="00234EF7"/>
    <w:rsid w:val="00242802"/>
    <w:rsid w:val="00246279"/>
    <w:rsid w:val="002A0A4B"/>
    <w:rsid w:val="002A111D"/>
    <w:rsid w:val="002D3E53"/>
    <w:rsid w:val="0032426A"/>
    <w:rsid w:val="0035519D"/>
    <w:rsid w:val="0036418F"/>
    <w:rsid w:val="003D3E85"/>
    <w:rsid w:val="003F448C"/>
    <w:rsid w:val="00403E0B"/>
    <w:rsid w:val="00406C2E"/>
    <w:rsid w:val="004161BE"/>
    <w:rsid w:val="00436B16"/>
    <w:rsid w:val="004501B7"/>
    <w:rsid w:val="00455B7B"/>
    <w:rsid w:val="004C46B3"/>
    <w:rsid w:val="004F1D2F"/>
    <w:rsid w:val="004F4603"/>
    <w:rsid w:val="00512CA9"/>
    <w:rsid w:val="00521239"/>
    <w:rsid w:val="00532E85"/>
    <w:rsid w:val="00567A09"/>
    <w:rsid w:val="00570799"/>
    <w:rsid w:val="005963C0"/>
    <w:rsid w:val="005A3D73"/>
    <w:rsid w:val="005A7A7C"/>
    <w:rsid w:val="005B56F2"/>
    <w:rsid w:val="00605CCF"/>
    <w:rsid w:val="00612DE5"/>
    <w:rsid w:val="00625620"/>
    <w:rsid w:val="006379FE"/>
    <w:rsid w:val="006517C2"/>
    <w:rsid w:val="00676367"/>
    <w:rsid w:val="0068463E"/>
    <w:rsid w:val="006846C2"/>
    <w:rsid w:val="006B18E0"/>
    <w:rsid w:val="006D480C"/>
    <w:rsid w:val="006E0924"/>
    <w:rsid w:val="0071065A"/>
    <w:rsid w:val="00776E58"/>
    <w:rsid w:val="00785ADF"/>
    <w:rsid w:val="007E1136"/>
    <w:rsid w:val="00814CDD"/>
    <w:rsid w:val="00827EB2"/>
    <w:rsid w:val="00860B72"/>
    <w:rsid w:val="00881237"/>
    <w:rsid w:val="008D5CF6"/>
    <w:rsid w:val="008F5940"/>
    <w:rsid w:val="009050AA"/>
    <w:rsid w:val="00906EE7"/>
    <w:rsid w:val="009365DA"/>
    <w:rsid w:val="00943D78"/>
    <w:rsid w:val="00950D82"/>
    <w:rsid w:val="00975C89"/>
    <w:rsid w:val="009807D4"/>
    <w:rsid w:val="00992D38"/>
    <w:rsid w:val="00997348"/>
    <w:rsid w:val="009A3741"/>
    <w:rsid w:val="009C136C"/>
    <w:rsid w:val="009D6877"/>
    <w:rsid w:val="009F288A"/>
    <w:rsid w:val="00A200AD"/>
    <w:rsid w:val="00A61FAC"/>
    <w:rsid w:val="00AB0F79"/>
    <w:rsid w:val="00AF4A87"/>
    <w:rsid w:val="00AF6D3B"/>
    <w:rsid w:val="00B27A89"/>
    <w:rsid w:val="00B50D69"/>
    <w:rsid w:val="00B805C7"/>
    <w:rsid w:val="00B81EC3"/>
    <w:rsid w:val="00BA6422"/>
    <w:rsid w:val="00BC0BD5"/>
    <w:rsid w:val="00BE12D1"/>
    <w:rsid w:val="00BE551F"/>
    <w:rsid w:val="00BF4E86"/>
    <w:rsid w:val="00C467E6"/>
    <w:rsid w:val="00C56547"/>
    <w:rsid w:val="00C66731"/>
    <w:rsid w:val="00C807AD"/>
    <w:rsid w:val="00C83FE8"/>
    <w:rsid w:val="00CA61A9"/>
    <w:rsid w:val="00CA758A"/>
    <w:rsid w:val="00CB4BCD"/>
    <w:rsid w:val="00CD04B1"/>
    <w:rsid w:val="00CD22FE"/>
    <w:rsid w:val="00CD27F4"/>
    <w:rsid w:val="00CE27F6"/>
    <w:rsid w:val="00D312D8"/>
    <w:rsid w:val="00D80AA0"/>
    <w:rsid w:val="00DD35E0"/>
    <w:rsid w:val="00E1009D"/>
    <w:rsid w:val="00E20E8F"/>
    <w:rsid w:val="00E31E97"/>
    <w:rsid w:val="00E4695D"/>
    <w:rsid w:val="00E515CA"/>
    <w:rsid w:val="00E61367"/>
    <w:rsid w:val="00E673AB"/>
    <w:rsid w:val="00F02E44"/>
    <w:rsid w:val="00FD283C"/>
    <w:rsid w:val="00FD4B42"/>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90488"/>
  <w15:chartTrackingRefBased/>
  <w15:docId w15:val="{6A7385A3-E37F-804D-8446-425B59CBF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6731"/>
  </w:style>
  <w:style w:type="paragraph" w:styleId="Heading3">
    <w:name w:val="heading 3"/>
    <w:basedOn w:val="Normal"/>
    <w:link w:val="Heading3Char"/>
    <w:uiPriority w:val="9"/>
    <w:qFormat/>
    <w:rsid w:val="00D312D8"/>
    <w:pPr>
      <w:spacing w:before="100" w:beforeAutospacing="1" w:after="100" w:afterAutospacing="1"/>
      <w:outlineLvl w:val="2"/>
    </w:pPr>
    <w:rPr>
      <w:rFonts w:ascii="Times New Roman" w:eastAsia="Times New Roman" w:hAnsi="Times New Roman" w:cs="Times New Roman"/>
      <w:b/>
      <w:bCs/>
      <w:kern w:val="0"/>
      <w:sz w:val="27"/>
      <w:szCs w:val="27"/>
      <w:lang w:val="en-US" w:eastAsia="zh-C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C66731"/>
    <w:pPr>
      <w:tabs>
        <w:tab w:val="left" w:pos="260"/>
        <w:tab w:val="left" w:pos="380"/>
      </w:tabs>
      <w:spacing w:after="240"/>
      <w:ind w:left="384" w:hanging="384"/>
    </w:pPr>
  </w:style>
  <w:style w:type="paragraph" w:styleId="ListParagraph">
    <w:name w:val="List Paragraph"/>
    <w:basedOn w:val="Normal"/>
    <w:uiPriority w:val="34"/>
    <w:qFormat/>
    <w:rsid w:val="00C66731"/>
    <w:pPr>
      <w:ind w:left="720"/>
      <w:contextualSpacing/>
    </w:pPr>
  </w:style>
  <w:style w:type="paragraph" w:styleId="Revision">
    <w:name w:val="Revision"/>
    <w:hidden/>
    <w:uiPriority w:val="99"/>
    <w:semiHidden/>
    <w:rsid w:val="00406C2E"/>
  </w:style>
  <w:style w:type="character" w:styleId="CommentReference">
    <w:name w:val="annotation reference"/>
    <w:basedOn w:val="DefaultParagraphFont"/>
    <w:uiPriority w:val="99"/>
    <w:semiHidden/>
    <w:unhideWhenUsed/>
    <w:rsid w:val="00406C2E"/>
    <w:rPr>
      <w:sz w:val="16"/>
      <w:szCs w:val="16"/>
    </w:rPr>
  </w:style>
  <w:style w:type="paragraph" w:styleId="CommentText">
    <w:name w:val="annotation text"/>
    <w:basedOn w:val="Normal"/>
    <w:link w:val="CommentTextChar"/>
    <w:uiPriority w:val="99"/>
    <w:semiHidden/>
    <w:unhideWhenUsed/>
    <w:rsid w:val="00406C2E"/>
    <w:rPr>
      <w:sz w:val="20"/>
      <w:szCs w:val="20"/>
    </w:rPr>
  </w:style>
  <w:style w:type="character" w:customStyle="1" w:styleId="CommentTextChar">
    <w:name w:val="Comment Text Char"/>
    <w:basedOn w:val="DefaultParagraphFont"/>
    <w:link w:val="CommentText"/>
    <w:uiPriority w:val="99"/>
    <w:semiHidden/>
    <w:rsid w:val="00406C2E"/>
    <w:rPr>
      <w:sz w:val="20"/>
      <w:szCs w:val="20"/>
    </w:rPr>
  </w:style>
  <w:style w:type="paragraph" w:styleId="CommentSubject">
    <w:name w:val="annotation subject"/>
    <w:basedOn w:val="CommentText"/>
    <w:next w:val="CommentText"/>
    <w:link w:val="CommentSubjectChar"/>
    <w:uiPriority w:val="99"/>
    <w:semiHidden/>
    <w:unhideWhenUsed/>
    <w:rsid w:val="00406C2E"/>
    <w:rPr>
      <w:b/>
      <w:bCs/>
    </w:rPr>
  </w:style>
  <w:style w:type="character" w:customStyle="1" w:styleId="CommentSubjectChar">
    <w:name w:val="Comment Subject Char"/>
    <w:basedOn w:val="CommentTextChar"/>
    <w:link w:val="CommentSubject"/>
    <w:uiPriority w:val="99"/>
    <w:semiHidden/>
    <w:rsid w:val="00406C2E"/>
    <w:rPr>
      <w:b/>
      <w:bCs/>
      <w:sz w:val="20"/>
      <w:szCs w:val="20"/>
    </w:rPr>
  </w:style>
  <w:style w:type="character" w:customStyle="1" w:styleId="Heading3Char">
    <w:name w:val="Heading 3 Char"/>
    <w:basedOn w:val="DefaultParagraphFont"/>
    <w:link w:val="Heading3"/>
    <w:uiPriority w:val="9"/>
    <w:rsid w:val="00D312D8"/>
    <w:rPr>
      <w:rFonts w:ascii="Times New Roman" w:eastAsia="Times New Roman" w:hAnsi="Times New Roman" w:cs="Times New Roman"/>
      <w:b/>
      <w:bCs/>
      <w:kern w:val="0"/>
      <w:sz w:val="27"/>
      <w:szCs w:val="27"/>
      <w:lang w:val="en-US" w:eastAsia="zh-CN"/>
      <w14:ligatures w14:val="none"/>
    </w:rPr>
  </w:style>
  <w:style w:type="paragraph" w:styleId="NormalWeb">
    <w:name w:val="Normal (Web)"/>
    <w:basedOn w:val="Normal"/>
    <w:uiPriority w:val="99"/>
    <w:semiHidden/>
    <w:unhideWhenUsed/>
    <w:rsid w:val="00D312D8"/>
    <w:pPr>
      <w:spacing w:before="100" w:beforeAutospacing="1" w:after="100" w:afterAutospacing="1"/>
    </w:pPr>
    <w:rPr>
      <w:rFonts w:ascii="Times New Roman" w:eastAsia="Times New Roman" w:hAnsi="Times New Roman" w:cs="Times New Roman"/>
      <w:kern w:val="0"/>
      <w:lang w:val="en-US" w:eastAsia="zh-CN"/>
      <w14:ligatures w14:val="none"/>
    </w:rPr>
  </w:style>
  <w:style w:type="character" w:styleId="Hyperlink">
    <w:name w:val="Hyperlink"/>
    <w:basedOn w:val="DefaultParagraphFont"/>
    <w:uiPriority w:val="99"/>
    <w:semiHidden/>
    <w:unhideWhenUsed/>
    <w:rsid w:val="00860B72"/>
    <w:rPr>
      <w:color w:val="0000FF"/>
      <w:u w:val="single"/>
    </w:rPr>
  </w:style>
  <w:style w:type="character" w:customStyle="1" w:styleId="apple-converted-space">
    <w:name w:val="apple-converted-space"/>
    <w:basedOn w:val="DefaultParagraphFont"/>
    <w:rsid w:val="00860B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1340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18" Type="http://schemas.openxmlformats.org/officeDocument/2006/relationships/image" Target="media/image9.emf"/><Relationship Id="rId3" Type="http://schemas.openxmlformats.org/officeDocument/2006/relationships/styles" Target="styles.xml"/><Relationship Id="rId21" Type="http://schemas.openxmlformats.org/officeDocument/2006/relationships/theme" Target="theme/theme1.xml"/><Relationship Id="rId7" Type="http://schemas.microsoft.com/office/2011/relationships/commentsExtended" Target="commentsExtended.xml"/><Relationship Id="rId12" Type="http://schemas.openxmlformats.org/officeDocument/2006/relationships/image" Target="media/image3.png"/><Relationship Id="rId17" Type="http://schemas.openxmlformats.org/officeDocument/2006/relationships/image" Target="media/image8.emf"/><Relationship Id="rId2" Type="http://schemas.openxmlformats.org/officeDocument/2006/relationships/numbering" Target="numbering.xml"/><Relationship Id="rId16" Type="http://schemas.openxmlformats.org/officeDocument/2006/relationships/image" Target="media/image7.emf"/><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AEA756-DF9C-D449-8B1A-BA9CD416D4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12373</Words>
  <Characters>70531</Characters>
  <Application>Microsoft Office Word</Application>
  <DocSecurity>0</DocSecurity>
  <Lines>587</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Oseiwe Eromosele</dc:creator>
  <cp:keywords/>
  <dc:description/>
  <cp:lastModifiedBy>Sobodu, Temitope (0457668)</cp:lastModifiedBy>
  <cp:revision>2</cp:revision>
  <dcterms:created xsi:type="dcterms:W3CDTF">2023-09-10T04:27:00Z</dcterms:created>
  <dcterms:modified xsi:type="dcterms:W3CDTF">2023-09-10T04:27:00Z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id="Ql2D5rkc"/&gt;&lt;style id="http://www.zotero.org/styles/american-medical-association" hasBibliography="1" bibliographyStyleHasBeenSet="1"/&gt;&lt;prefs&gt;&lt;pref name="fieldType" value="Field"/&gt;&lt;pref name="auto</vt:lpwstr>
  </property>
  <property fmtid="{D5CDD505-2E9C-101B-9397-08002B2CF9AE}" pid="3" name="ZOTERO_PREF_2">
    <vt:lpwstr>maticJournalAbbreviations" value="true"/&gt;&lt;/prefs&gt;&lt;/data&gt;</vt:lpwstr>
  </property>
</Properties>
</file>